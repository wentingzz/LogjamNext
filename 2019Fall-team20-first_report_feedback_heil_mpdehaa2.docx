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DC975" w14:textId="77777777" w:rsidR="006F2D6E" w:rsidRDefault="006F2D6E">
      <w:pPr>
        <w:pBdr>
          <w:top w:val="single" w:sz="8" w:space="6" w:color="auto"/>
          <w:left w:val="single" w:sz="8" w:space="6" w:color="auto"/>
          <w:bottom w:val="single" w:sz="8" w:space="6" w:color="auto"/>
          <w:right w:val="single" w:sz="8" w:space="6" w:color="auto"/>
        </w:pBdr>
        <w:shd w:val="clear" w:color="auto" w:fill="0067C4"/>
        <w:spacing w:after="120"/>
        <w:jc w:val="center"/>
      </w:pPr>
    </w:p>
    <w:p w14:paraId="78F667B7" w14:textId="77777777" w:rsidR="006F2D6E" w:rsidRDefault="006F2D6E">
      <w:pPr>
        <w:pBdr>
          <w:top w:val="single" w:sz="8" w:space="6" w:color="auto"/>
          <w:left w:val="single" w:sz="8" w:space="6" w:color="auto"/>
          <w:bottom w:val="single" w:sz="8" w:space="6" w:color="auto"/>
          <w:right w:val="single" w:sz="8" w:space="6" w:color="auto"/>
        </w:pBdr>
        <w:shd w:val="clear" w:color="auto" w:fill="0067C4"/>
        <w:spacing w:after="120"/>
        <w:jc w:val="center"/>
      </w:pPr>
    </w:p>
    <w:p w14:paraId="1FF5CBFF"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sz w:val="22"/>
          <w:szCs w:val="22"/>
        </w:rPr>
      </w:pPr>
    </w:p>
    <w:p w14:paraId="339FBA7F"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sz w:val="22"/>
          <w:szCs w:val="22"/>
        </w:rPr>
      </w:pPr>
    </w:p>
    <w:p w14:paraId="11C27135"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sz w:val="22"/>
          <w:szCs w:val="22"/>
        </w:rPr>
      </w:pPr>
    </w:p>
    <w:p w14:paraId="6B7DB446"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120"/>
        <w:jc w:val="center"/>
        <w:rPr>
          <w:b/>
          <w:color w:val="FFFFFF"/>
          <w:sz w:val="48"/>
          <w:szCs w:val="48"/>
        </w:rPr>
      </w:pPr>
      <w:bookmarkStart w:id="0" w:name="_8wbyapmehlim" w:colFirst="0" w:colLast="0"/>
      <w:bookmarkEnd w:id="0"/>
      <w:commentRangeStart w:id="1"/>
      <w:proofErr w:type="spellStart"/>
      <w:r>
        <w:rPr>
          <w:b/>
          <w:color w:val="FFFFFF"/>
          <w:sz w:val="48"/>
          <w:szCs w:val="48"/>
        </w:rPr>
        <w:t>Logjam.Next</w:t>
      </w:r>
      <w:commentRangeEnd w:id="1"/>
      <w:proofErr w:type="spellEnd"/>
      <w:r w:rsidR="003E71B5">
        <w:rPr>
          <w:rStyle w:val="CommentReference"/>
        </w:rPr>
        <w:commentReference w:id="1"/>
      </w:r>
    </w:p>
    <w:p w14:paraId="5079E035" w14:textId="77777777" w:rsidR="006F2D6E" w:rsidRDefault="00887069">
      <w:pPr>
        <w:pBdr>
          <w:top w:val="single" w:sz="8" w:space="6" w:color="auto"/>
          <w:left w:val="single" w:sz="8" w:space="6" w:color="auto"/>
          <w:bottom w:val="single" w:sz="8" w:space="6" w:color="auto"/>
          <w:right w:val="single" w:sz="8" w:space="6" w:color="auto"/>
          <w:between w:val="nil"/>
        </w:pBdr>
        <w:shd w:val="clear" w:color="auto" w:fill="0067C4"/>
        <w:jc w:val="center"/>
        <w:rPr>
          <w:color w:val="EFEFEF"/>
          <w:sz w:val="28"/>
          <w:szCs w:val="28"/>
        </w:rPr>
      </w:pPr>
      <w:r>
        <w:rPr>
          <w:color w:val="EFEFEF"/>
          <w:sz w:val="28"/>
          <w:szCs w:val="28"/>
        </w:rPr>
        <w:t>Log Analysis Tool for NetApp, Inc.</w:t>
      </w:r>
    </w:p>
    <w:p w14:paraId="6E9B37FA"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sz w:val="28"/>
          <w:szCs w:val="28"/>
        </w:rPr>
      </w:pPr>
    </w:p>
    <w:p w14:paraId="53BF7325"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sz w:val="28"/>
          <w:szCs w:val="28"/>
        </w:rPr>
      </w:pPr>
    </w:p>
    <w:p w14:paraId="72B1400F"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sz w:val="28"/>
          <w:szCs w:val="28"/>
        </w:rPr>
      </w:pPr>
    </w:p>
    <w:p w14:paraId="14F375B0"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b/>
          <w:color w:val="F3F3F3"/>
          <w:sz w:val="60"/>
          <w:szCs w:val="60"/>
        </w:rPr>
      </w:pPr>
      <w:bookmarkStart w:id="2" w:name="_h4xjabboqeoq" w:colFirst="0" w:colLast="0"/>
      <w:bookmarkEnd w:id="2"/>
      <w:r>
        <w:rPr>
          <w:b/>
          <w:color w:val="F3F3F3"/>
          <w:sz w:val="60"/>
          <w:szCs w:val="60"/>
        </w:rPr>
        <w:t xml:space="preserve">Interim Progress Report </w:t>
      </w:r>
    </w:p>
    <w:p w14:paraId="5AF6ACB0"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i/>
          <w:color w:val="FFFFFF"/>
          <w:sz w:val="48"/>
          <w:szCs w:val="48"/>
        </w:rPr>
      </w:pPr>
      <w:bookmarkStart w:id="3" w:name="_sm0ngceo6s85" w:colFirst="0" w:colLast="0"/>
      <w:bookmarkEnd w:id="3"/>
      <w:r>
        <w:rPr>
          <w:i/>
          <w:color w:val="FFFFFF"/>
          <w:sz w:val="48"/>
          <w:szCs w:val="48"/>
        </w:rPr>
        <w:t>Initial Requirements, Design</w:t>
      </w:r>
      <w:proofErr w:type="gramStart"/>
      <w:r>
        <w:rPr>
          <w:i/>
          <w:color w:val="FFFFFF"/>
          <w:sz w:val="48"/>
          <w:szCs w:val="48"/>
        </w:rPr>
        <w:t>,</w:t>
      </w:r>
      <w:proofErr w:type="gramEnd"/>
      <w:r>
        <w:rPr>
          <w:i/>
          <w:color w:val="FFFFFF"/>
          <w:sz w:val="48"/>
          <w:szCs w:val="48"/>
        </w:rPr>
        <w:br/>
        <w:t>Implementation, and Testing Plan</w:t>
      </w:r>
    </w:p>
    <w:p w14:paraId="444BCE47"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rPr>
      </w:pPr>
    </w:p>
    <w:p w14:paraId="2B355AAD" w14:textId="77777777" w:rsidR="006F2D6E" w:rsidRDefault="006F2D6E">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b/>
          <w:color w:val="FFFFFF"/>
          <w:sz w:val="28"/>
          <w:szCs w:val="28"/>
        </w:rPr>
      </w:pPr>
      <w:bookmarkStart w:id="4" w:name="_kg31s9i7pei0" w:colFirst="0" w:colLast="0"/>
      <w:bookmarkEnd w:id="4"/>
    </w:p>
    <w:p w14:paraId="38E4735E" w14:textId="77777777" w:rsidR="006F2D6E" w:rsidRDefault="006F2D6E">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b/>
          <w:color w:val="FFFFFF"/>
          <w:sz w:val="28"/>
          <w:szCs w:val="28"/>
        </w:rPr>
      </w:pPr>
      <w:bookmarkStart w:id="5" w:name="_tiu93e6nd85n" w:colFirst="0" w:colLast="0"/>
      <w:bookmarkEnd w:id="5"/>
    </w:p>
    <w:p w14:paraId="2F2AB2CB"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b/>
          <w:color w:val="FFFFFF"/>
          <w:sz w:val="28"/>
          <w:szCs w:val="28"/>
        </w:rPr>
      </w:pPr>
      <w:bookmarkStart w:id="6" w:name="_9v0po32zj7an" w:colFirst="0" w:colLast="0"/>
      <w:bookmarkEnd w:id="6"/>
      <w:r>
        <w:rPr>
          <w:b/>
          <w:color w:val="FFFFFF"/>
          <w:sz w:val="28"/>
          <w:szCs w:val="28"/>
        </w:rPr>
        <w:t>Team #20</w:t>
      </w:r>
    </w:p>
    <w:p w14:paraId="1419E0D4" w14:textId="77777777" w:rsidR="006F2D6E" w:rsidRDefault="00887069">
      <w:pPr>
        <w:pBdr>
          <w:top w:val="single" w:sz="8" w:space="6" w:color="auto"/>
          <w:left w:val="single" w:sz="8" w:space="6" w:color="auto"/>
          <w:bottom w:val="single" w:sz="8" w:space="6" w:color="auto"/>
          <w:right w:val="single" w:sz="8" w:space="6" w:color="auto"/>
          <w:between w:val="nil"/>
        </w:pBdr>
        <w:shd w:val="clear" w:color="auto" w:fill="0067C4"/>
        <w:jc w:val="center"/>
        <w:rPr>
          <w:color w:val="FFFFFF"/>
        </w:rPr>
      </w:pPr>
      <w:r>
        <w:rPr>
          <w:color w:val="FFFFFF"/>
        </w:rPr>
        <w:t>Nathaniel Brooks</w:t>
      </w:r>
    </w:p>
    <w:p w14:paraId="3FD2D8A4" w14:textId="77777777" w:rsidR="006F2D6E" w:rsidRDefault="00887069">
      <w:pPr>
        <w:pBdr>
          <w:top w:val="single" w:sz="8" w:space="6" w:color="auto"/>
          <w:left w:val="single" w:sz="8" w:space="6" w:color="auto"/>
          <w:bottom w:val="single" w:sz="8" w:space="6" w:color="auto"/>
          <w:right w:val="single" w:sz="8" w:space="6" w:color="auto"/>
          <w:between w:val="nil"/>
        </w:pBdr>
        <w:shd w:val="clear" w:color="auto" w:fill="0067C4"/>
        <w:jc w:val="center"/>
        <w:rPr>
          <w:color w:val="FFFFFF"/>
        </w:rPr>
      </w:pPr>
      <w:r>
        <w:rPr>
          <w:color w:val="FFFFFF"/>
        </w:rPr>
        <w:t>Daniel Grist</w:t>
      </w:r>
    </w:p>
    <w:p w14:paraId="16CDEB31" w14:textId="77777777" w:rsidR="006F2D6E" w:rsidRDefault="00887069">
      <w:pPr>
        <w:pBdr>
          <w:top w:val="single" w:sz="8" w:space="6" w:color="auto"/>
          <w:left w:val="single" w:sz="8" w:space="6" w:color="auto"/>
          <w:bottom w:val="single" w:sz="8" w:space="6" w:color="auto"/>
          <w:right w:val="single" w:sz="8" w:space="6" w:color="auto"/>
        </w:pBdr>
        <w:shd w:val="clear" w:color="auto" w:fill="0067C4"/>
        <w:jc w:val="center"/>
        <w:rPr>
          <w:color w:val="FFFFFF"/>
        </w:rPr>
      </w:pPr>
      <w:r>
        <w:rPr>
          <w:color w:val="FFFFFF"/>
        </w:rPr>
        <w:t>Jeremy Schmidt</w:t>
      </w:r>
    </w:p>
    <w:p w14:paraId="74C46195" w14:textId="77777777" w:rsidR="006F2D6E" w:rsidRDefault="00887069">
      <w:pPr>
        <w:pBdr>
          <w:top w:val="single" w:sz="8" w:space="6" w:color="auto"/>
          <w:left w:val="single" w:sz="8" w:space="6" w:color="auto"/>
          <w:bottom w:val="single" w:sz="8" w:space="6" w:color="auto"/>
          <w:right w:val="single" w:sz="8" w:space="6" w:color="auto"/>
          <w:between w:val="nil"/>
        </w:pBdr>
        <w:shd w:val="clear" w:color="auto" w:fill="0067C4"/>
        <w:jc w:val="center"/>
        <w:rPr>
          <w:color w:val="FFFFFF"/>
        </w:rPr>
      </w:pPr>
      <w:proofErr w:type="spellStart"/>
      <w:r>
        <w:rPr>
          <w:color w:val="FFFFFF"/>
        </w:rPr>
        <w:t>Wenting</w:t>
      </w:r>
      <w:proofErr w:type="spellEnd"/>
      <w:r>
        <w:rPr>
          <w:color w:val="FFFFFF"/>
        </w:rPr>
        <w:t xml:space="preserve"> Zheng</w:t>
      </w:r>
    </w:p>
    <w:p w14:paraId="2CE08678" w14:textId="77777777" w:rsidR="006F2D6E" w:rsidRDefault="006F2D6E">
      <w:pPr>
        <w:pBdr>
          <w:top w:val="single" w:sz="8" w:space="6" w:color="auto"/>
          <w:left w:val="single" w:sz="8" w:space="6" w:color="auto"/>
          <w:bottom w:val="single" w:sz="8" w:space="6" w:color="auto"/>
          <w:right w:val="single" w:sz="8" w:space="6" w:color="auto"/>
          <w:between w:val="nil"/>
        </w:pBdr>
        <w:shd w:val="clear" w:color="auto" w:fill="0067C4"/>
        <w:jc w:val="center"/>
        <w:rPr>
          <w:color w:val="FFFFFF"/>
        </w:rPr>
      </w:pPr>
    </w:p>
    <w:p w14:paraId="3C936E74" w14:textId="77777777" w:rsidR="006F2D6E" w:rsidRDefault="006F2D6E">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color w:val="FFFFFF"/>
          <w:sz w:val="24"/>
          <w:szCs w:val="24"/>
        </w:rPr>
      </w:pPr>
      <w:bookmarkStart w:id="7" w:name="_63o9g730y0id" w:colFirst="0" w:colLast="0"/>
      <w:bookmarkEnd w:id="7"/>
    </w:p>
    <w:p w14:paraId="7F012F34" w14:textId="77777777" w:rsidR="006F2D6E" w:rsidRDefault="006F2D6E">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color w:val="FFFFFF"/>
          <w:sz w:val="24"/>
          <w:szCs w:val="24"/>
        </w:rPr>
      </w:pPr>
      <w:bookmarkStart w:id="8" w:name="_j20ft3h6uz6o" w:colFirst="0" w:colLast="0"/>
      <w:bookmarkEnd w:id="8"/>
    </w:p>
    <w:p w14:paraId="6B7CE0A3"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color w:val="FFFFFF"/>
          <w:sz w:val="28"/>
          <w:szCs w:val="28"/>
        </w:rPr>
      </w:pPr>
      <w:bookmarkStart w:id="9" w:name="_hh6x91r7xq97" w:colFirst="0" w:colLast="0"/>
      <w:bookmarkEnd w:id="9"/>
      <w:r>
        <w:rPr>
          <w:color w:val="FFFFFF"/>
          <w:sz w:val="28"/>
          <w:szCs w:val="28"/>
        </w:rPr>
        <w:t>North Carolina State University</w:t>
      </w:r>
    </w:p>
    <w:p w14:paraId="30C2CC12"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sz w:val="28"/>
          <w:szCs w:val="28"/>
        </w:rPr>
      </w:pPr>
      <w:bookmarkStart w:id="10" w:name="_gdnzjyydu1w6" w:colFirst="0" w:colLast="0"/>
      <w:bookmarkEnd w:id="10"/>
      <w:r>
        <w:rPr>
          <w:color w:val="FFFFFF"/>
          <w:sz w:val="28"/>
          <w:szCs w:val="28"/>
        </w:rPr>
        <w:t>Department of Computer Science</w:t>
      </w:r>
    </w:p>
    <w:p w14:paraId="3C1B95F2"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color w:val="FFFFFF"/>
          <w:sz w:val="28"/>
          <w:szCs w:val="28"/>
        </w:rPr>
      </w:pPr>
      <w:bookmarkStart w:id="11" w:name="_w26qptdck54d" w:colFirst="0" w:colLast="0"/>
      <w:bookmarkEnd w:id="11"/>
      <w:r>
        <w:rPr>
          <w:color w:val="FFFFFF"/>
          <w:sz w:val="28"/>
          <w:szCs w:val="28"/>
        </w:rPr>
        <w:t>Senior Design Fall 2019</w:t>
      </w:r>
    </w:p>
    <w:p w14:paraId="095442BA" w14:textId="77777777" w:rsidR="006F2D6E" w:rsidRDefault="006F2D6E">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color w:val="FFFFFF"/>
          <w:sz w:val="24"/>
          <w:szCs w:val="24"/>
        </w:rPr>
      </w:pPr>
      <w:bookmarkStart w:id="12" w:name="_uwnc7eliybmr" w:colFirst="0" w:colLast="0"/>
      <w:bookmarkEnd w:id="12"/>
    </w:p>
    <w:p w14:paraId="00909CEF" w14:textId="77777777" w:rsidR="006F2D6E" w:rsidRDefault="006F2D6E">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color w:val="FFFFFF"/>
          <w:sz w:val="24"/>
          <w:szCs w:val="24"/>
        </w:rPr>
      </w:pPr>
      <w:bookmarkStart w:id="13" w:name="_gdop1yxn2fpx" w:colFirst="0" w:colLast="0"/>
      <w:bookmarkEnd w:id="13"/>
    </w:p>
    <w:p w14:paraId="46E13B9D" w14:textId="77777777" w:rsidR="006F2D6E" w:rsidRDefault="00887069">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b/>
          <w:color w:val="FFFFFF"/>
          <w:sz w:val="28"/>
          <w:szCs w:val="28"/>
        </w:rPr>
      </w:pPr>
      <w:bookmarkStart w:id="14" w:name="_tktvtfn5sl2" w:colFirst="0" w:colLast="0"/>
      <w:bookmarkEnd w:id="14"/>
      <w:r>
        <w:rPr>
          <w:b/>
          <w:color w:val="FFFFFF"/>
          <w:sz w:val="28"/>
          <w:szCs w:val="28"/>
        </w:rPr>
        <w:t xml:space="preserve">September </w:t>
      </w:r>
      <w:proofErr w:type="gramStart"/>
      <w:r>
        <w:rPr>
          <w:b/>
          <w:color w:val="FFFFFF"/>
          <w:sz w:val="28"/>
          <w:szCs w:val="28"/>
        </w:rPr>
        <w:t>13th ,</w:t>
      </w:r>
      <w:proofErr w:type="gramEnd"/>
      <w:r>
        <w:rPr>
          <w:b/>
          <w:color w:val="FFFFFF"/>
          <w:sz w:val="28"/>
          <w:szCs w:val="28"/>
        </w:rPr>
        <w:t xml:space="preserve"> 2019</w:t>
      </w:r>
    </w:p>
    <w:p w14:paraId="49B8D81E" w14:textId="77777777" w:rsidR="006F2D6E" w:rsidRDefault="006F2D6E">
      <w:pPr>
        <w:pStyle w:val="Title"/>
        <w:pBdr>
          <w:top w:val="single" w:sz="8" w:space="6" w:color="auto"/>
          <w:left w:val="single" w:sz="8" w:space="6" w:color="auto"/>
          <w:bottom w:val="single" w:sz="8" w:space="6" w:color="auto"/>
          <w:right w:val="single" w:sz="8" w:space="6" w:color="auto"/>
          <w:between w:val="nil"/>
        </w:pBdr>
        <w:shd w:val="clear" w:color="auto" w:fill="0067C4"/>
        <w:spacing w:after="40"/>
        <w:jc w:val="center"/>
        <w:rPr>
          <w:color w:val="FFFFFF"/>
          <w:sz w:val="24"/>
          <w:szCs w:val="24"/>
        </w:rPr>
      </w:pPr>
      <w:bookmarkStart w:id="15" w:name="_eps7hrspcrrs" w:colFirst="0" w:colLast="0"/>
      <w:bookmarkStart w:id="16" w:name="_1wf3femduqc1" w:colFirst="0" w:colLast="0"/>
      <w:bookmarkEnd w:id="15"/>
      <w:bookmarkEnd w:id="16"/>
    </w:p>
    <w:p w14:paraId="5347D349" w14:textId="77777777" w:rsidR="006F2D6E" w:rsidRDefault="00887069" w:rsidP="008D35B0">
      <w:pPr>
        <w:pStyle w:val="Title"/>
        <w:pBdr>
          <w:top w:val="single" w:sz="8" w:space="6" w:color="auto"/>
          <w:left w:val="single" w:sz="8" w:space="6" w:color="auto"/>
          <w:bottom w:val="single" w:sz="8" w:space="6" w:color="auto"/>
          <w:right w:val="single" w:sz="8" w:space="6" w:color="auto"/>
          <w:between w:val="nil"/>
        </w:pBdr>
        <w:shd w:val="clear" w:color="auto" w:fill="0067C4"/>
        <w:spacing w:after="40"/>
        <w:rPr>
          <w:color w:val="FFFFFF"/>
          <w:sz w:val="29"/>
          <w:szCs w:val="29"/>
        </w:rPr>
      </w:pPr>
      <w:r>
        <w:br w:type="page"/>
      </w:r>
    </w:p>
    <w:p w14:paraId="05816FF0" w14:textId="77777777" w:rsidR="006F2D6E" w:rsidRDefault="00887069">
      <w:pPr>
        <w:pStyle w:val="Heading1"/>
        <w:spacing w:after="40" w:line="240" w:lineRule="auto"/>
      </w:pPr>
      <w:bookmarkStart w:id="17" w:name="_g0ony9i9tye5" w:colFirst="0" w:colLast="0"/>
      <w:bookmarkEnd w:id="17"/>
      <w:r>
        <w:lastRenderedPageBreak/>
        <w:t xml:space="preserve">Executive Summary </w:t>
      </w:r>
    </w:p>
    <w:p w14:paraId="51B00A8D" w14:textId="77777777" w:rsidR="006F2D6E" w:rsidRDefault="00887069">
      <w:pPr>
        <w:spacing w:after="160"/>
      </w:pPr>
      <w:commentRangeStart w:id="18"/>
      <w:r>
        <w:rPr>
          <w:i/>
        </w:rPr>
        <w:t>Nathaniel</w:t>
      </w:r>
      <w:commentRangeEnd w:id="18"/>
      <w:r w:rsidR="0015130E">
        <w:rPr>
          <w:rStyle w:val="CommentReference"/>
        </w:rPr>
        <w:commentReference w:id="18"/>
      </w:r>
    </w:p>
    <w:p w14:paraId="69919E2F" w14:textId="77777777" w:rsidR="006F2D6E" w:rsidRDefault="00887069">
      <w:r>
        <w:tab/>
      </w:r>
      <w:commentRangeStart w:id="19"/>
      <w:r>
        <w:t xml:space="preserve">NetApp tasked our team </w:t>
      </w:r>
      <w:commentRangeEnd w:id="19"/>
      <w:r w:rsidR="003E71B5">
        <w:rPr>
          <w:rStyle w:val="CommentReference"/>
        </w:rPr>
        <w:commentReference w:id="19"/>
      </w:r>
      <w:r>
        <w:t xml:space="preserve">this semester with improving a log analysis tool called Logjam. Logjam was originally designed by a former NCSU Senior Design Team after NetApp approached NC State with a problem they were facing. NetApp needed a way for their </w:t>
      </w:r>
      <w:proofErr w:type="spellStart"/>
      <w:r>
        <w:t>StorageGRID</w:t>
      </w:r>
      <w:proofErr w:type="spellEnd"/>
      <w:r>
        <w:t xml:space="preserve"> Tech Support employees to perform useful analysis on </w:t>
      </w:r>
      <w:commentRangeStart w:id="20"/>
      <w:proofErr w:type="spellStart"/>
      <w:r>
        <w:t>StorageGRID</w:t>
      </w:r>
      <w:commentRangeEnd w:id="20"/>
      <w:proofErr w:type="spellEnd"/>
      <w:r w:rsidR="0015130E">
        <w:rPr>
          <w:rStyle w:val="CommentReference"/>
        </w:rPr>
        <w:commentReference w:id="20"/>
      </w:r>
      <w:r>
        <w:t xml:space="preserve"> logs </w:t>
      </w:r>
      <w:commentRangeStart w:id="21"/>
      <w:r>
        <w:t>housed</w:t>
      </w:r>
      <w:commentRangeEnd w:id="21"/>
      <w:r w:rsidR="003E71B5">
        <w:rPr>
          <w:rStyle w:val="CommentReference"/>
        </w:rPr>
        <w:commentReference w:id="21"/>
      </w:r>
      <w:r>
        <w:t xml:space="preserve"> </w:t>
      </w:r>
      <w:commentRangeStart w:id="22"/>
      <w:r>
        <w:t xml:space="preserve">inside </w:t>
      </w:r>
      <w:commentRangeEnd w:id="22"/>
      <w:r w:rsidR="003E71B5">
        <w:rPr>
          <w:rStyle w:val="CommentReference"/>
        </w:rPr>
        <w:commentReference w:id="22"/>
      </w:r>
      <w:r>
        <w:t xml:space="preserve">a large </w:t>
      </w:r>
      <w:commentRangeStart w:id="23"/>
      <w:r>
        <w:t xml:space="preserve">unstructured </w:t>
      </w:r>
      <w:commentRangeEnd w:id="23"/>
      <w:r w:rsidR="003E71B5">
        <w:rPr>
          <w:rStyle w:val="CommentReference"/>
        </w:rPr>
        <w:commentReference w:id="23"/>
      </w:r>
      <w:r>
        <w:t xml:space="preserve">networked file server. Only a small fraction of logs stored on the networked file server were relevant to </w:t>
      </w:r>
      <w:proofErr w:type="spellStart"/>
      <w:r>
        <w:t>StorageGRID</w:t>
      </w:r>
      <w:proofErr w:type="spellEnd"/>
      <w:r>
        <w:t xml:space="preserve"> and there was no easy way to query </w:t>
      </w:r>
      <w:commentRangeStart w:id="24"/>
      <w:r>
        <w:t>the server</w:t>
      </w:r>
      <w:commentRangeEnd w:id="24"/>
      <w:r w:rsidR="003E71B5">
        <w:rPr>
          <w:rStyle w:val="CommentReference"/>
        </w:rPr>
        <w:commentReference w:id="24"/>
      </w:r>
      <w:r>
        <w:t xml:space="preserve"> for only </w:t>
      </w:r>
      <w:proofErr w:type="spellStart"/>
      <w:r>
        <w:t>StorageGRID</w:t>
      </w:r>
      <w:proofErr w:type="spellEnd"/>
      <w:r>
        <w:t xml:space="preserve"> logs. In addition, once all </w:t>
      </w:r>
      <w:proofErr w:type="spellStart"/>
      <w:r>
        <w:t>StorageGRID</w:t>
      </w:r>
      <w:proofErr w:type="spellEnd"/>
      <w:r>
        <w:t xml:space="preserve"> logs were found there was no easy way for a Tech Support employee to analyze the logs and gain useful information. </w:t>
      </w:r>
      <w:commentRangeStart w:id="25"/>
      <w:r>
        <w:t xml:space="preserve">These were the primary problems that Logjam attempted to solve: to accurately extract and index </w:t>
      </w:r>
      <w:proofErr w:type="spellStart"/>
      <w:r>
        <w:t>StorageGRID</w:t>
      </w:r>
      <w:proofErr w:type="spellEnd"/>
      <w:r>
        <w:t xml:space="preserve"> log files and to allow analysis of the log files.</w:t>
      </w:r>
      <w:commentRangeEnd w:id="25"/>
      <w:r w:rsidR="003E71B5">
        <w:rPr>
          <w:rStyle w:val="CommentReference"/>
        </w:rPr>
        <w:commentReference w:id="25"/>
      </w:r>
    </w:p>
    <w:p w14:paraId="126E5E8C" w14:textId="77777777" w:rsidR="006F2D6E" w:rsidRDefault="00887069">
      <w:pPr>
        <w:ind w:firstLine="720"/>
      </w:pPr>
      <w:commentRangeStart w:id="26"/>
      <w:r>
        <w:t>Based on the outcomes of the previous Logjam project</w:t>
      </w:r>
      <w:commentRangeEnd w:id="26"/>
      <w:r w:rsidR="003E71B5">
        <w:rPr>
          <w:rStyle w:val="CommentReference"/>
        </w:rPr>
        <w:commentReference w:id="26"/>
      </w:r>
      <w:r>
        <w:t xml:space="preserve">, NetApp approached NC State with ideas for improving it in a new iteration called </w:t>
      </w:r>
      <w:proofErr w:type="spellStart"/>
      <w:r>
        <w:t>Logjam.Next</w:t>
      </w:r>
      <w:proofErr w:type="spellEnd"/>
      <w:r>
        <w:t>.</w:t>
      </w:r>
      <w:del w:id="27" w:author="Michael Dehaan" w:date="2019-09-22T09:33:00Z">
        <w:r w:rsidDel="003E71B5">
          <w:delText xml:space="preserve"> First and foremost,</w:delText>
        </w:r>
      </w:del>
      <w:r>
        <w:t xml:space="preserve"> </w:t>
      </w:r>
      <w:commentRangeStart w:id="28"/>
      <w:ins w:id="29" w:author="Michael Dehaan" w:date="2019-09-22T09:33:00Z">
        <w:r w:rsidR="003E71B5">
          <w:t>T</w:t>
        </w:r>
      </w:ins>
      <w:del w:id="30" w:author="Michael Dehaan" w:date="2019-09-22T09:33:00Z">
        <w:r w:rsidDel="003E71B5">
          <w:delText>t</w:delText>
        </w:r>
      </w:del>
      <w:r>
        <w:t>he</w:t>
      </w:r>
      <w:commentRangeEnd w:id="28"/>
      <w:r w:rsidR="00606C88">
        <w:rPr>
          <w:rStyle w:val="CommentReference"/>
        </w:rPr>
        <w:commentReference w:id="28"/>
      </w:r>
      <w:r>
        <w:t xml:space="preserve"> original Logjam implementation required a considerable amount of memory to track which files it had processed </w:t>
      </w:r>
      <w:proofErr w:type="spellStart"/>
      <w:r>
        <w:t>and</w:t>
      </w:r>
      <w:del w:id="31" w:author="Michael Dehaan" w:date="2019-09-22T09:33:00Z">
        <w:r w:rsidDel="003E71B5">
          <w:delText xml:space="preserve"> </w:delText>
        </w:r>
      </w:del>
      <w:ins w:id="32" w:author="Michael Dehaan" w:date="2019-09-22T09:33:00Z">
        <w:r w:rsidR="003E71B5">
          <w:t>NetApp</w:t>
        </w:r>
        <w:proofErr w:type="spellEnd"/>
        <w:r w:rsidR="003E71B5">
          <w:t xml:space="preserve"> wanted to </w:t>
        </w:r>
        <w:del w:id="33" w:author="Margaret R Heil" w:date="2019-09-26T00:16:00Z">
          <w:r w:rsidR="003E71B5" w:rsidDel="0015130E">
            <w:delText xml:space="preserve">be </w:delText>
          </w:r>
        </w:del>
        <w:r w:rsidR="003E71B5">
          <w:t>process files at a faster rate</w:t>
        </w:r>
      </w:ins>
      <w:del w:id="34" w:author="Michael Dehaan" w:date="2019-09-22T09:33:00Z">
        <w:r w:rsidDel="003E71B5">
          <w:delText>it consumed new files at a slow rate</w:delText>
        </w:r>
      </w:del>
      <w:r>
        <w:t xml:space="preserve">. </w:t>
      </w:r>
      <w:del w:id="35" w:author="Michael Dehaan" w:date="2019-09-22T09:34:00Z">
        <w:r w:rsidDel="003E71B5">
          <w:delText>NetApp believed there was a solution to their problem that did not require such substantial memory usage and could perform faster. Secondly</w:delText>
        </w:r>
      </w:del>
      <w:ins w:id="36" w:author="Michael Dehaan" w:date="2019-09-22T09:34:00Z">
        <w:r w:rsidR="003E71B5">
          <w:t>Additionally</w:t>
        </w:r>
      </w:ins>
      <w:r>
        <w:t xml:space="preserve">, the original Logjam implementation was difficult to </w:t>
      </w:r>
      <w:proofErr w:type="gramStart"/>
      <w:ins w:id="37" w:author="Michael Dehaan" w:date="2019-09-22T09:34:00Z">
        <w:r w:rsidR="003E71B5">
          <w:t xml:space="preserve">install </w:t>
        </w:r>
      </w:ins>
      <w:proofErr w:type="gramEnd"/>
      <w:del w:id="38" w:author="Michael Dehaan" w:date="2019-09-22T09:34:00Z">
        <w:r w:rsidDel="003E71B5">
          <w:delText>get running because of a complicated installation and setup process</w:delText>
        </w:r>
      </w:del>
      <w:r>
        <w:t xml:space="preserve">. Lastly, the original Logjam implementation had a user interface that was non-intuitive for NetApp’s Tech Support employees. </w:t>
      </w:r>
      <w:commentRangeStart w:id="39"/>
      <w:r>
        <w:t xml:space="preserve">Therefore our goals for this second iteration </w:t>
      </w:r>
      <w:commentRangeEnd w:id="39"/>
      <w:r w:rsidR="00606C88">
        <w:rPr>
          <w:rStyle w:val="CommentReference"/>
        </w:rPr>
        <w:commentReference w:id="39"/>
      </w:r>
      <w:r>
        <w:t xml:space="preserve">of Logjam became the following: modify Logjam so that it uses less memory when performing incremental scans, create an easier installation and execution procedure, and present log analysis through a cleaner user interface. We were given </w:t>
      </w:r>
      <w:proofErr w:type="gramStart"/>
      <w:r>
        <w:t>the codebase</w:t>
      </w:r>
      <w:proofErr w:type="gramEnd"/>
      <w:r>
        <w:t xml:space="preserve"> and documentation that the previous team maintained as a starting point.</w:t>
      </w:r>
    </w:p>
    <w:p w14:paraId="2F2DE2CC" w14:textId="77777777" w:rsidR="006F2D6E" w:rsidRDefault="00887069">
      <w:r>
        <w:tab/>
        <w:t xml:space="preserve">We began our work by attempting to install and run the previous </w:t>
      </w:r>
      <w:proofErr w:type="gramStart"/>
      <w:r>
        <w:t>team’s</w:t>
      </w:r>
      <w:proofErr w:type="gramEnd"/>
      <w:r>
        <w:t xml:space="preserve"> codebase. Our difficulties with installation eventually lead to us </w:t>
      </w:r>
      <w:commentRangeStart w:id="40"/>
      <w:r>
        <w:t>disassembling</w:t>
      </w:r>
      <w:commentRangeEnd w:id="40"/>
      <w:r w:rsidR="00606C88">
        <w:rPr>
          <w:rStyle w:val="CommentReference"/>
        </w:rPr>
        <w:commentReference w:id="40"/>
      </w:r>
      <w:r>
        <w:t xml:space="preserve"> their code and </w:t>
      </w:r>
      <w:commentRangeStart w:id="41"/>
      <w:r>
        <w:t>running only parts of it.</w:t>
      </w:r>
      <w:commentRangeEnd w:id="41"/>
      <w:r w:rsidR="00606C88">
        <w:rPr>
          <w:rStyle w:val="CommentReference"/>
        </w:rPr>
        <w:commentReference w:id="41"/>
      </w:r>
      <w:r>
        <w:t xml:space="preserve"> We had to clarify with the NetApp team </w:t>
      </w:r>
      <w:commentRangeStart w:id="42"/>
      <w:r>
        <w:t xml:space="preserve">a lot of questions </w:t>
      </w:r>
      <w:commentRangeEnd w:id="42"/>
      <w:r w:rsidR="00606C88">
        <w:rPr>
          <w:rStyle w:val="CommentReference"/>
        </w:rPr>
        <w:commentReference w:id="42"/>
      </w:r>
      <w:ins w:id="43" w:author="Michael Dehaan" w:date="2019-09-22T09:39:00Z">
        <w:r w:rsidR="00606C88">
          <w:t>about</w:t>
        </w:r>
      </w:ins>
      <w:del w:id="44" w:author="Michael Dehaan" w:date="2019-09-22T09:39:00Z">
        <w:r w:rsidDel="00606C88">
          <w:delText>we had regarding</w:delText>
        </w:r>
      </w:del>
      <w:r>
        <w:t xml:space="preserve"> the previous </w:t>
      </w:r>
      <w:commentRangeStart w:id="45"/>
      <w:del w:id="46" w:author="Michael Dehaan" w:date="2019-09-22T09:39:00Z">
        <w:r w:rsidDel="00606C88">
          <w:delText>team’s code</w:delText>
        </w:r>
      </w:del>
      <w:ins w:id="47" w:author="Michael Dehaan" w:date="2019-09-22T09:39:00Z">
        <w:r w:rsidR="00606C88">
          <w:t>application</w:t>
        </w:r>
      </w:ins>
      <w:r>
        <w:t xml:space="preserve"> </w:t>
      </w:r>
      <w:commentRangeEnd w:id="45"/>
      <w:r w:rsidR="00606C88">
        <w:rPr>
          <w:rStyle w:val="CommentReference"/>
        </w:rPr>
        <w:commentReference w:id="45"/>
      </w:r>
      <w:commentRangeStart w:id="48"/>
      <w:r>
        <w:t>because it appeared to perform operations contradictory to the given goal</w:t>
      </w:r>
      <w:commentRangeEnd w:id="48"/>
      <w:r w:rsidR="00606C88">
        <w:rPr>
          <w:rStyle w:val="CommentReference"/>
        </w:rPr>
        <w:commentReference w:id="48"/>
      </w:r>
      <w:r>
        <w:t xml:space="preserve">. After clearing up our confusion, we removed </w:t>
      </w:r>
      <w:commentRangeStart w:id="49"/>
      <w:r>
        <w:t xml:space="preserve">the offending lines </w:t>
      </w:r>
      <w:commentRangeEnd w:id="49"/>
      <w:r w:rsidR="00606C88">
        <w:rPr>
          <w:rStyle w:val="CommentReference"/>
        </w:rPr>
        <w:commentReference w:id="49"/>
      </w:r>
      <w:r>
        <w:t xml:space="preserve">from the previous team’s implementation and began performing </w:t>
      </w:r>
      <w:commentRangeStart w:id="50"/>
      <w:r>
        <w:t xml:space="preserve">correct </w:t>
      </w:r>
      <w:commentRangeEnd w:id="50"/>
      <w:r w:rsidR="00606C88">
        <w:rPr>
          <w:rStyle w:val="CommentReference"/>
        </w:rPr>
        <w:commentReference w:id="50"/>
      </w:r>
      <w:r>
        <w:t xml:space="preserve">scans over sample file structures. We also set up a Virtual Machine (VM) cluster at NCSU that closely mimicked the production environment that NetApp would use to test Logjam. Due to </w:t>
      </w:r>
      <w:commentRangeStart w:id="51"/>
      <w:r>
        <w:t>legal obligations between NetApp and its customers</w:t>
      </w:r>
      <w:commentRangeEnd w:id="51"/>
      <w:r w:rsidR="00606C88">
        <w:rPr>
          <w:rStyle w:val="CommentReference"/>
        </w:rPr>
        <w:commentReference w:id="51"/>
      </w:r>
      <w:r>
        <w:t>, they could not allow us to work on the full networked file server.</w:t>
      </w:r>
    </w:p>
    <w:p w14:paraId="0E627FF5" w14:textId="77777777" w:rsidR="006F2D6E" w:rsidRDefault="00887069">
      <w:r>
        <w:tab/>
      </w:r>
      <w:commentRangeStart w:id="52"/>
      <w:r>
        <w:t xml:space="preserve">At this point in time </w:t>
      </w:r>
      <w:commentRangeEnd w:id="52"/>
      <w:r w:rsidR="00606C88">
        <w:rPr>
          <w:rStyle w:val="CommentReference"/>
        </w:rPr>
        <w:commentReference w:id="52"/>
      </w:r>
      <w:r>
        <w:t xml:space="preserve">we are working hard to </w:t>
      </w:r>
      <w:commentRangeStart w:id="53"/>
      <w:r>
        <w:t xml:space="preserve">get a full Logjam system up </w:t>
      </w:r>
      <w:commentRangeEnd w:id="53"/>
      <w:r w:rsidR="00606C88">
        <w:rPr>
          <w:rStyle w:val="CommentReference"/>
        </w:rPr>
        <w:commentReference w:id="53"/>
      </w:r>
      <w:r>
        <w:t>and running with support for both the ingestion of log files and viewing analysis through a web browser.</w:t>
      </w:r>
    </w:p>
    <w:p w14:paraId="73D3974B" w14:textId="77777777" w:rsidR="006F2D6E" w:rsidRDefault="006F2D6E"/>
    <w:p w14:paraId="1760086B" w14:textId="77777777" w:rsidR="006F2D6E" w:rsidRDefault="006F2D6E"/>
    <w:p w14:paraId="5A2FA133" w14:textId="77777777" w:rsidR="006F2D6E" w:rsidRDefault="006F2D6E"/>
    <w:p w14:paraId="7048016F" w14:textId="77777777" w:rsidR="006F2D6E" w:rsidRDefault="00887069">
      <w:r>
        <w:br w:type="page"/>
      </w:r>
    </w:p>
    <w:p w14:paraId="156BEC59" w14:textId="77777777" w:rsidR="006F2D6E" w:rsidRDefault="00887069">
      <w:pPr>
        <w:pStyle w:val="Heading1"/>
        <w:spacing w:after="40" w:line="240" w:lineRule="auto"/>
      </w:pPr>
      <w:bookmarkStart w:id="54" w:name="_zh5vswqqq57i" w:colFirst="0" w:colLast="0"/>
      <w:bookmarkEnd w:id="54"/>
      <w:r>
        <w:lastRenderedPageBreak/>
        <w:t>Project Description</w:t>
      </w:r>
    </w:p>
    <w:p w14:paraId="6856D0E5" w14:textId="77777777" w:rsidR="006F2D6E" w:rsidRDefault="00887069">
      <w:pPr>
        <w:rPr>
          <w:i/>
        </w:rPr>
      </w:pPr>
      <w:r>
        <w:rPr>
          <w:i/>
        </w:rPr>
        <w:t>Nathaniel</w:t>
      </w:r>
    </w:p>
    <w:p w14:paraId="6598D4BB" w14:textId="77777777" w:rsidR="006F2D6E" w:rsidRDefault="00887069">
      <w:pPr>
        <w:pStyle w:val="Heading2"/>
      </w:pPr>
      <w:bookmarkStart w:id="55" w:name="_ygprgmeuk7ah" w:colFirst="0" w:colLast="0"/>
      <w:bookmarkEnd w:id="55"/>
      <w:r>
        <w:t>Sponsor Background</w:t>
      </w:r>
    </w:p>
    <w:p w14:paraId="3325E738" w14:textId="77777777" w:rsidR="006F2D6E" w:rsidRDefault="00887069">
      <w:pPr>
        <w:spacing w:after="200"/>
        <w:ind w:firstLine="720"/>
        <w:sectPr w:rsidR="006F2D6E">
          <w:headerReference w:type="default" r:id="rId9"/>
          <w:pgSz w:w="12240" w:h="15840"/>
          <w:pgMar w:top="1440" w:right="1440" w:bottom="1440" w:left="1440" w:header="720" w:footer="720" w:gutter="0"/>
          <w:pgNumType w:start="1"/>
          <w:cols w:space="720"/>
        </w:sectPr>
      </w:pPr>
      <w:r>
        <w:t xml:space="preserve">NetApp is a cloud data company that manages data storage and provides services to install and maintain client controlled data storage. They develop multiple hardware and software products including a product called </w:t>
      </w:r>
      <w:proofErr w:type="spellStart"/>
      <w:r>
        <w:t>StorageGRID</w:t>
      </w:r>
      <w:proofErr w:type="spellEnd"/>
      <w:ins w:id="56" w:author="Michael Dehaan" w:date="2019-09-22T09:47:00Z">
        <w:r w:rsidR="00285B90">
          <w:t>, developed by Morgan Mears’s team in Research Triangle Park</w:t>
        </w:r>
      </w:ins>
      <w:r>
        <w:t xml:space="preserve">. </w:t>
      </w:r>
      <w:proofErr w:type="spellStart"/>
      <w:r>
        <w:t>StorageGRID</w:t>
      </w:r>
      <w:proofErr w:type="spellEnd"/>
      <w:r>
        <w:t xml:space="preserve"> is a distributed object storage solution that provides data storage redundancy across multiple locations with an </w:t>
      </w:r>
      <w:commentRangeStart w:id="57"/>
      <w:r>
        <w:t xml:space="preserve">efficient </w:t>
      </w:r>
      <w:commentRangeEnd w:id="57"/>
      <w:r w:rsidR="00606C88">
        <w:rPr>
          <w:rStyle w:val="CommentReference"/>
        </w:rPr>
        <w:commentReference w:id="57"/>
      </w:r>
      <w:r>
        <w:t xml:space="preserve">global namespace for all objects. </w:t>
      </w:r>
      <w:proofErr w:type="spellStart"/>
      <w:r>
        <w:t>StorageGRID</w:t>
      </w:r>
      <w:proofErr w:type="spellEnd"/>
      <w:r>
        <w:t xml:space="preserve"> systems are installed </w:t>
      </w:r>
      <w:del w:id="58" w:author="Michael Dehaan" w:date="2019-09-22T09:46:00Z">
        <w:r w:rsidDel="00606C88">
          <w:delText xml:space="preserve">and maintained </w:delText>
        </w:r>
      </w:del>
      <w:commentRangeStart w:id="59"/>
      <w:r>
        <w:t>on both NetApp controlled hardware</w:t>
      </w:r>
      <w:commentRangeEnd w:id="59"/>
      <w:r w:rsidR="00606C88">
        <w:rPr>
          <w:rStyle w:val="CommentReference"/>
        </w:rPr>
        <w:commentReference w:id="59"/>
      </w:r>
      <w:r>
        <w:t xml:space="preserve"> and </w:t>
      </w:r>
      <w:commentRangeStart w:id="60"/>
      <w:r>
        <w:t>client controlled hardware</w:t>
      </w:r>
      <w:commentRangeEnd w:id="60"/>
      <w:r w:rsidR="00606C88">
        <w:rPr>
          <w:rStyle w:val="CommentReference"/>
        </w:rPr>
        <w:commentReference w:id="60"/>
      </w:r>
      <w:r>
        <w:t xml:space="preserve">. </w:t>
      </w:r>
      <w:del w:id="61" w:author="Michael Dehaan" w:date="2019-09-22T09:47:00Z">
        <w:r w:rsidDel="00285B90">
          <w:delText>One of NetApp’s locations here in Research Triangle Park works on the StorageGRID product. A team from NetApp headed by Morgan Mears approached NC State with a problem they were facing with StorageGRID.</w:delText>
        </w:r>
      </w:del>
    </w:p>
    <w:p w14:paraId="50242EA7" w14:textId="77777777" w:rsidR="006F2D6E" w:rsidRDefault="00887069">
      <w:pPr>
        <w:spacing w:after="200"/>
        <w:jc w:val="center"/>
      </w:pPr>
      <w:r>
        <w:t>Morgan Mears</w:t>
      </w:r>
      <w:r>
        <w:br/>
        <w:t>Principal Engineer</w:t>
      </w:r>
      <w:r>
        <w:br/>
        <w:t>Morgan.Mears@netapp.com</w:t>
      </w:r>
    </w:p>
    <w:p w14:paraId="171E984F" w14:textId="77777777" w:rsidR="006F2D6E" w:rsidRDefault="00887069">
      <w:pPr>
        <w:spacing w:after="200"/>
        <w:jc w:val="center"/>
      </w:pPr>
      <w:r>
        <w:t>Sam Fink</w:t>
      </w:r>
      <w:r>
        <w:br/>
      </w:r>
      <w:proofErr w:type="spellStart"/>
      <w:r>
        <w:t>StorageGRID</w:t>
      </w:r>
      <w:proofErr w:type="spellEnd"/>
      <w:r>
        <w:t xml:space="preserve"> Developer</w:t>
      </w:r>
      <w:r>
        <w:br/>
        <w:t>Samuel.Fink@netapp.com</w:t>
      </w:r>
    </w:p>
    <w:p w14:paraId="0BC5C7CC" w14:textId="77777777" w:rsidR="006F2D6E" w:rsidRDefault="00887069">
      <w:pPr>
        <w:spacing w:after="200"/>
        <w:jc w:val="center"/>
        <w:sectPr w:rsidR="006F2D6E">
          <w:type w:val="continuous"/>
          <w:pgSz w:w="12240" w:h="15840"/>
          <w:pgMar w:top="1440" w:right="1440" w:bottom="1440" w:left="1440" w:header="720" w:footer="720" w:gutter="0"/>
          <w:cols w:num="3" w:space="720" w:equalWidth="0">
            <w:col w:w="3024" w:space="144"/>
            <w:col w:w="3024" w:space="144"/>
            <w:col w:w="3024" w:space="0"/>
          </w:cols>
        </w:sectPr>
      </w:pPr>
      <w:proofErr w:type="spellStart"/>
      <w:r>
        <w:t>Arpita</w:t>
      </w:r>
      <w:proofErr w:type="spellEnd"/>
      <w:r>
        <w:t xml:space="preserve"> </w:t>
      </w:r>
      <w:proofErr w:type="spellStart"/>
      <w:r>
        <w:t>Awasthi</w:t>
      </w:r>
      <w:proofErr w:type="spellEnd"/>
      <w:r>
        <w:br/>
        <w:t>Software Developer</w:t>
      </w:r>
      <w:r>
        <w:br/>
        <w:t>Arpita.Awasthi@netapp.com</w:t>
      </w:r>
    </w:p>
    <w:p w14:paraId="3D8EA052" w14:textId="77777777" w:rsidR="006F2D6E" w:rsidRDefault="00887069">
      <w:pPr>
        <w:pStyle w:val="Heading2"/>
      </w:pPr>
      <w:bookmarkStart w:id="62" w:name="_gn3eufb0pino" w:colFirst="0" w:colLast="0"/>
      <w:bookmarkEnd w:id="62"/>
      <w:r>
        <w:t>Problem Statement</w:t>
      </w:r>
    </w:p>
    <w:p w14:paraId="23A94102" w14:textId="77777777" w:rsidR="006F2D6E" w:rsidRDefault="00887069">
      <w:pPr>
        <w:spacing w:after="200"/>
        <w:ind w:firstLine="720"/>
      </w:pPr>
      <w:r>
        <w:t xml:space="preserve">Each of NetApp’s </w:t>
      </w:r>
      <w:proofErr w:type="spellStart"/>
      <w:r>
        <w:t>StorageGRID</w:t>
      </w:r>
      <w:proofErr w:type="spellEnd"/>
      <w:r>
        <w:t xml:space="preserve"> </w:t>
      </w:r>
      <w:commentRangeStart w:id="63"/>
      <w:r>
        <w:t xml:space="preserve">systems </w:t>
      </w:r>
      <w:commentRangeEnd w:id="63"/>
      <w:r w:rsidR="00285B90">
        <w:rPr>
          <w:rStyle w:val="CommentReference"/>
        </w:rPr>
        <w:commentReference w:id="63"/>
      </w:r>
      <w:del w:id="64" w:author="Michael Dehaan" w:date="2019-09-22T09:48:00Z">
        <w:r w:rsidDel="00285B90">
          <w:delText xml:space="preserve">maintains </w:delText>
        </w:r>
      </w:del>
      <w:ins w:id="65" w:author="Michael Dehaan" w:date="2019-09-22T09:48:00Z">
        <w:r w:rsidR="00285B90">
          <w:t xml:space="preserve">stores </w:t>
        </w:r>
      </w:ins>
      <w:r>
        <w:t xml:space="preserve">a large collection of </w:t>
      </w:r>
      <w:ins w:id="66" w:author="Michael Dehaan" w:date="2019-09-22T09:48:00Z">
        <w:r w:rsidR="00285B90">
          <w:t xml:space="preserve">operational </w:t>
        </w:r>
      </w:ins>
      <w:r>
        <w:t>log files</w:t>
      </w:r>
      <w:commentRangeStart w:id="67"/>
      <w:del w:id="68" w:author="Michael Dehaan" w:date="2019-09-22T09:48:00Z">
        <w:r w:rsidDel="00285B90">
          <w:delText xml:space="preserve"> detailing its operation</w:delText>
        </w:r>
      </w:del>
      <w:del w:id="69" w:author="Michael Dehaan" w:date="2019-09-22T09:49:00Z">
        <w:r w:rsidDel="00285B90">
          <w:delText>. For systems installed on client controlled hardware, these log collections reside on their servers</w:delText>
        </w:r>
      </w:del>
      <w:commentRangeEnd w:id="67"/>
      <w:r w:rsidR="00285B90">
        <w:rPr>
          <w:rStyle w:val="CommentReference"/>
        </w:rPr>
        <w:commentReference w:id="67"/>
      </w:r>
      <w:r>
        <w:t xml:space="preserve">. Whenever there is a problem with </w:t>
      </w:r>
      <w:proofErr w:type="spellStart"/>
      <w:r>
        <w:t>StorageGRID</w:t>
      </w:r>
      <w:proofErr w:type="spellEnd"/>
      <w:r>
        <w:t xml:space="preserve"> systems, clients contact NetApp</w:t>
      </w:r>
      <w:del w:id="70" w:author="Michael Dehaan" w:date="2019-09-22T09:49:00Z">
        <w:r w:rsidDel="00285B90">
          <w:delText>’s</w:delText>
        </w:r>
      </w:del>
      <w:r>
        <w:t xml:space="preserve"> Tech Support and send them</w:t>
      </w:r>
      <w:del w:id="71" w:author="Michael Dehaan" w:date="2019-09-22T09:49:00Z">
        <w:r w:rsidDel="00285B90">
          <w:delText xml:space="preserve"> </w:delText>
        </w:r>
      </w:del>
      <w:ins w:id="72" w:author="Michael Dehaan" w:date="2019-09-22T09:49:00Z">
        <w:r w:rsidR="00285B90">
          <w:t xml:space="preserve"> an archive of log files</w:t>
        </w:r>
      </w:ins>
      <w:del w:id="73" w:author="Michael Dehaan" w:date="2019-09-22T09:49:00Z">
        <w:r w:rsidDel="00285B90">
          <w:delText>a bundle of log files from their collection</w:delText>
        </w:r>
      </w:del>
      <w:r>
        <w:t xml:space="preserve">. Normally, only log files pertinent to the problem are sent to </w:t>
      </w:r>
      <w:proofErr w:type="spellStart"/>
      <w:ins w:id="74" w:author="Michael Dehaan" w:date="2019-09-22T09:50:00Z">
        <w:r w:rsidR="00285B90">
          <w:t>to</w:t>
        </w:r>
        <w:proofErr w:type="spellEnd"/>
        <w:r w:rsidR="00285B90">
          <w:t xml:space="preserve"> </w:t>
        </w:r>
      </w:ins>
      <w:r>
        <w:t>NetApp</w:t>
      </w:r>
      <w:del w:id="75" w:author="Michael Dehaan" w:date="2019-09-22T09:50:00Z">
        <w:r w:rsidDel="00285B90">
          <w:delText>’s</w:delText>
        </w:r>
      </w:del>
      <w:r>
        <w:t xml:space="preserve"> Tech </w:t>
      </w:r>
      <w:proofErr w:type="gramStart"/>
      <w:r>
        <w:t xml:space="preserve">Support </w:t>
      </w:r>
      <w:proofErr w:type="gramEnd"/>
      <w:del w:id="76" w:author="Michael Dehaan" w:date="2019-09-22T09:50:00Z">
        <w:r w:rsidDel="00285B90">
          <w:delText>team</w:delText>
        </w:r>
      </w:del>
      <w:ins w:id="77" w:author="Michael Dehaan" w:date="2019-09-22T09:50:00Z">
        <w:r w:rsidR="00285B90">
          <w:t>.</w:t>
        </w:r>
      </w:ins>
      <w:del w:id="78" w:author="Michael Dehaan" w:date="2019-09-22T09:50:00Z">
        <w:r w:rsidDel="00285B90">
          <w:delText>.</w:delText>
        </w:r>
      </w:del>
      <w:r>
        <w:t xml:space="preserve"> Tech Support then takes these bundles and uploads them to </w:t>
      </w:r>
      <w:proofErr w:type="gramStart"/>
      <w:r>
        <w:t>a</w:t>
      </w:r>
      <w:proofErr w:type="gramEnd"/>
      <w:r>
        <w:t xml:space="preserve"> </w:t>
      </w:r>
      <w:del w:id="79" w:author="Michael Dehaan" w:date="2019-09-22T09:50:00Z">
        <w:r w:rsidDel="00285B90">
          <w:delText xml:space="preserve">central </w:delText>
        </w:r>
      </w:del>
      <w:proofErr w:type="spellStart"/>
      <w:ins w:id="80" w:author="Michael Dehaan" w:date="2019-09-22T09:50:00Z">
        <w:r w:rsidR="00285B90">
          <w:t>interal</w:t>
        </w:r>
        <w:proofErr w:type="spellEnd"/>
        <w:r w:rsidR="00285B90">
          <w:t xml:space="preserve"> </w:t>
        </w:r>
      </w:ins>
      <w:r>
        <w:t>Network File System (NFS) repository</w:t>
      </w:r>
      <w:del w:id="81" w:author="Michael Dehaan" w:date="2019-09-22T09:51:00Z">
        <w:r w:rsidDel="00285B90">
          <w:delText xml:space="preserve"> where all other Tech Support problems are kept</w:delText>
        </w:r>
      </w:del>
      <w:r>
        <w:t xml:space="preserve">. Over the years this NFS repo has grown to </w:t>
      </w:r>
      <w:del w:id="82" w:author="Michael Dehaan" w:date="2019-09-22T09:51:00Z">
        <w:r w:rsidDel="00285B90">
          <w:delText xml:space="preserve">hold </w:delText>
        </w:r>
      </w:del>
      <w:r>
        <w:t>over 1000 Terabytes</w:t>
      </w:r>
      <w:del w:id="83" w:author="Michael Dehaan" w:date="2019-09-22T09:51:00Z">
        <w:r w:rsidDel="00285B90">
          <w:delText xml:space="preserve"> of data</w:delText>
        </w:r>
      </w:del>
      <w:r>
        <w:t xml:space="preserve">, with only a small fraction relevant to </w:t>
      </w:r>
      <w:proofErr w:type="spellStart"/>
      <w:r>
        <w:t>StorageGRID</w:t>
      </w:r>
      <w:proofErr w:type="spellEnd"/>
      <w:r>
        <w:t xml:space="preserve">. NetApp needs a way for Tech Support to effectively </w:t>
      </w:r>
      <w:commentRangeStart w:id="84"/>
      <w:r>
        <w:t xml:space="preserve">utilize </w:t>
      </w:r>
      <w:commentRangeEnd w:id="84"/>
      <w:r w:rsidR="00285B90">
        <w:rPr>
          <w:rStyle w:val="CommentReference"/>
        </w:rPr>
        <w:commentReference w:id="84"/>
      </w:r>
      <w:r>
        <w:t xml:space="preserve">the </w:t>
      </w:r>
      <w:proofErr w:type="spellStart"/>
      <w:r>
        <w:t>StorageGRID</w:t>
      </w:r>
      <w:proofErr w:type="spellEnd"/>
      <w:r>
        <w:t xml:space="preserve"> log data stored on that NFS repo.</w:t>
      </w:r>
    </w:p>
    <w:p w14:paraId="2F2FADB0" w14:textId="77777777" w:rsidR="006F2D6E" w:rsidRDefault="00887069">
      <w:pPr>
        <w:spacing w:after="200"/>
        <w:ind w:firstLine="720"/>
      </w:pPr>
      <w:r>
        <w:t xml:space="preserve">In 2018, a NCSU Senior Design team began formulating a solution for this problem that they called Logjam. Their solution was designed to scan the NFS repo for </w:t>
      </w:r>
      <w:proofErr w:type="spellStart"/>
      <w:r>
        <w:t>StorageGRID</w:t>
      </w:r>
      <w:proofErr w:type="spellEnd"/>
      <w:r>
        <w:t xml:space="preserve"> logs, index those logs inside </w:t>
      </w:r>
      <w:proofErr w:type="spellStart"/>
      <w:r>
        <w:t>ElasticSearch</w:t>
      </w:r>
      <w:proofErr w:type="spellEnd"/>
      <w:r>
        <w:t xml:space="preserve">, and provide analysis through a web interface served by </w:t>
      </w:r>
      <w:proofErr w:type="spellStart"/>
      <w:r>
        <w:t>Kibana</w:t>
      </w:r>
      <w:proofErr w:type="spellEnd"/>
      <w:r>
        <w:t xml:space="preserve">. </w:t>
      </w:r>
      <w:commentRangeStart w:id="85"/>
      <w:r>
        <w:t xml:space="preserve">However, parts of their program did not work as intended </w:t>
      </w:r>
      <w:commentRangeEnd w:id="85"/>
      <w:r w:rsidR="00285B90">
        <w:rPr>
          <w:rStyle w:val="CommentReference"/>
        </w:rPr>
        <w:commentReference w:id="85"/>
      </w:r>
      <w:r>
        <w:t xml:space="preserve">and NetApp saw areas for improvement. Logjam was able to scan an entire directory of files, but it had no way to </w:t>
      </w:r>
      <w:commentRangeStart w:id="86"/>
      <w:r>
        <w:t xml:space="preserve">safely </w:t>
      </w:r>
      <w:commentRangeEnd w:id="86"/>
      <w:r w:rsidR="00285B90">
        <w:rPr>
          <w:rStyle w:val="CommentReference"/>
        </w:rPr>
        <w:commentReference w:id="86"/>
      </w:r>
      <w:r>
        <w:t xml:space="preserve">stop a scan midway. It kept track of which log files it had previously scanned from the inspection directory, </w:t>
      </w:r>
      <w:commentRangeStart w:id="87"/>
      <w:r>
        <w:t>but at a large memory cost inside an SQL database</w:t>
      </w:r>
      <w:commentRangeEnd w:id="87"/>
      <w:r w:rsidR="00285B90">
        <w:rPr>
          <w:rStyle w:val="CommentReference"/>
        </w:rPr>
        <w:commentReference w:id="87"/>
      </w:r>
      <w:r>
        <w:t xml:space="preserve">. The web interface was able to search log files, </w:t>
      </w:r>
      <w:commentRangeStart w:id="88"/>
      <w:r>
        <w:t xml:space="preserve">but it did not do so in a clear way </w:t>
      </w:r>
      <w:commentRangeEnd w:id="88"/>
      <w:r w:rsidR="00285B90">
        <w:rPr>
          <w:rStyle w:val="CommentReference"/>
        </w:rPr>
        <w:commentReference w:id="88"/>
      </w:r>
      <w:r>
        <w:t xml:space="preserve">and it did not provide </w:t>
      </w:r>
      <w:commentRangeStart w:id="89"/>
      <w:r>
        <w:t xml:space="preserve">adequate tools </w:t>
      </w:r>
      <w:commentRangeEnd w:id="89"/>
      <w:r w:rsidR="00285B90">
        <w:rPr>
          <w:rStyle w:val="CommentReference"/>
        </w:rPr>
        <w:commentReference w:id="89"/>
      </w:r>
      <w:r>
        <w:t xml:space="preserve">to analyze log files. </w:t>
      </w:r>
      <w:commentRangeStart w:id="90"/>
      <w:r>
        <w:t>Getting Logjam booted up and running involved a long and error-prone process.</w:t>
      </w:r>
      <w:commentRangeEnd w:id="90"/>
      <w:r w:rsidR="00285B90">
        <w:rPr>
          <w:rStyle w:val="CommentReference"/>
        </w:rPr>
        <w:commentReference w:id="90"/>
      </w:r>
    </w:p>
    <w:p w14:paraId="5327091C" w14:textId="77777777" w:rsidR="006F2D6E" w:rsidRDefault="00887069">
      <w:pPr>
        <w:pStyle w:val="Heading2"/>
      </w:pPr>
      <w:bookmarkStart w:id="91" w:name="_5unn26ruyh7p" w:colFirst="0" w:colLast="0"/>
      <w:bookmarkEnd w:id="91"/>
      <w:r>
        <w:lastRenderedPageBreak/>
        <w:t>Project Goals &amp; Benefits</w:t>
      </w:r>
    </w:p>
    <w:p w14:paraId="1B955EA7" w14:textId="77777777" w:rsidR="006F2D6E" w:rsidRDefault="00887069">
      <w:pPr>
        <w:spacing w:after="200"/>
        <w:ind w:firstLine="720"/>
      </w:pPr>
      <w:commentRangeStart w:id="92"/>
      <w:del w:id="93" w:author="Michael Dehaan" w:date="2019-09-22T09:54:00Z">
        <w:r w:rsidDel="00285B90">
          <w:delText xml:space="preserve">We were tasked with continuing the previous team’s work and improving Logjam. Specifically, </w:delText>
        </w:r>
      </w:del>
      <w:r>
        <w:t xml:space="preserve">NetApp wanted Logjam to incrementally scan the inspection directory with a lower memory footprint that did not rely on an SQL database to store scanned paths. Doing so would allow Logjam to run faster and use less resources while running. They also desired for </w:t>
      </w:r>
      <w:commentRangeEnd w:id="92"/>
      <w:r w:rsidR="00285B90">
        <w:rPr>
          <w:rStyle w:val="CommentReference"/>
        </w:rPr>
        <w:commentReference w:id="92"/>
      </w:r>
      <w:r>
        <w:t xml:space="preserve">Logjam to have a more user-friendly installation process that was automated as much as possible. </w:t>
      </w:r>
      <w:commentRangeStart w:id="94"/>
      <w:r>
        <w:t>This would help their Tech Support teams get Logjam started without exerting unnecessary work</w:t>
      </w:r>
      <w:commentRangeEnd w:id="94"/>
      <w:r w:rsidR="00285B90">
        <w:rPr>
          <w:rStyle w:val="CommentReference"/>
        </w:rPr>
        <w:commentReference w:id="94"/>
      </w:r>
      <w:r>
        <w:t xml:space="preserve">. Finally, they wanted Logjam to have a cleaner and more useful web interface, with diagrams that showed comparison statistics to existing logs. This improvement would also assist their Tech Support teams in quickly identifying the severity and cause of </w:t>
      </w:r>
      <w:proofErr w:type="spellStart"/>
      <w:r>
        <w:t>StorageGRID</w:t>
      </w:r>
      <w:proofErr w:type="spellEnd"/>
      <w:r>
        <w:t xml:space="preserve"> error logs.</w:t>
      </w:r>
    </w:p>
    <w:p w14:paraId="4C5CDA39" w14:textId="77777777" w:rsidR="006F2D6E" w:rsidRDefault="00887069">
      <w:pPr>
        <w:pStyle w:val="Heading2"/>
        <w:spacing w:before="0" w:after="40"/>
      </w:pPr>
      <w:bookmarkStart w:id="95" w:name="_ssz4rbbn8oiz" w:colFirst="0" w:colLast="0"/>
      <w:bookmarkEnd w:id="95"/>
      <w:r>
        <w:t>Development Methodology</w:t>
      </w:r>
    </w:p>
    <w:p w14:paraId="212CA755" w14:textId="77777777" w:rsidR="006F2D6E" w:rsidRDefault="00887069">
      <w:pPr>
        <w:ind w:firstLine="720"/>
      </w:pPr>
      <w:commentRangeStart w:id="96"/>
      <w:r>
        <w:t>Our team worked on Logjam in two week iterations with rotating leaders and note-takers. Everyone fulfilled the role of leader and note-taker during the course of the project</w:t>
      </w:r>
      <w:commentRangeEnd w:id="96"/>
      <w:r w:rsidR="00285B90">
        <w:rPr>
          <w:rStyle w:val="CommentReference"/>
        </w:rPr>
        <w:commentReference w:id="96"/>
      </w:r>
      <w:r>
        <w:t>. During the iterations we would meet with our sponsors every Tuesday from 10:30 - 11:30 to show our progress, ask clarifying questions about the project, and agree on goals for the next meeting. We would plan out the meetings days before, and use that time to decide on specific goals we think are possible to achieve by the next meeting.</w:t>
      </w:r>
    </w:p>
    <w:p w14:paraId="491C2D90" w14:textId="77777777" w:rsidR="006F2D6E" w:rsidRDefault="00887069">
      <w:pPr>
        <w:spacing w:after="200"/>
        <w:ind w:firstLine="720"/>
      </w:pPr>
      <w:commentRangeStart w:id="97"/>
      <w:r>
        <w:t>We used a DevOps strategy for development, whereby we planned to deliver small sets of functional features over our many iterations</w:t>
      </w:r>
      <w:commentRangeEnd w:id="97"/>
      <w:r w:rsidR="00285B90">
        <w:rPr>
          <w:rStyle w:val="CommentReference"/>
        </w:rPr>
        <w:commentReference w:id="97"/>
      </w:r>
      <w:r>
        <w:t xml:space="preserve">. Each iteration’s features were accompanied by the requirements, design, and possible testing of those features. </w:t>
      </w:r>
      <w:commentRangeStart w:id="98"/>
      <w:r>
        <w:t>Once we got something running, we tried to always keep it running without regression of any features</w:t>
      </w:r>
      <w:commentRangeEnd w:id="98"/>
      <w:r w:rsidR="00462FF7">
        <w:rPr>
          <w:rStyle w:val="CommentReference"/>
        </w:rPr>
        <w:commentReference w:id="98"/>
      </w:r>
      <w:r>
        <w:t xml:space="preserve">. We wanted to have a deliverable at </w:t>
      </w:r>
      <w:commentRangeStart w:id="99"/>
      <w:r>
        <w:t xml:space="preserve">each meeting </w:t>
      </w:r>
      <w:commentRangeEnd w:id="99"/>
      <w:r w:rsidR="00462FF7">
        <w:rPr>
          <w:rStyle w:val="CommentReference"/>
        </w:rPr>
        <w:commentReference w:id="99"/>
      </w:r>
      <w:r>
        <w:t>that showcased some of the new features for the iteration.</w:t>
      </w:r>
    </w:p>
    <w:p w14:paraId="590CC44E" w14:textId="77777777" w:rsidR="006F2D6E" w:rsidRDefault="00887069">
      <w:pPr>
        <w:pStyle w:val="Heading2"/>
        <w:spacing w:before="0" w:after="40"/>
      </w:pPr>
      <w:bookmarkStart w:id="100" w:name="_trrcmagixdma" w:colFirst="0" w:colLast="0"/>
      <w:bookmarkEnd w:id="100"/>
      <w:r>
        <w:t>Challenges &amp; Resolutions</w:t>
      </w:r>
    </w:p>
    <w:p w14:paraId="59D3B9C1" w14:textId="77777777" w:rsidR="006F2D6E" w:rsidRDefault="00887069">
      <w:pPr>
        <w:ind w:firstLine="720"/>
      </w:pPr>
      <w:r>
        <w:t>One of our primary technical challenges was our collective inexperience with the tools used in Logjam. None of us had worked with the Elastic Stack before and only one of our members had experience with Docker. We had to learn these tools while working on the project.</w:t>
      </w:r>
    </w:p>
    <w:p w14:paraId="2A89FDA7" w14:textId="77777777" w:rsidR="006F2D6E" w:rsidRDefault="00887069">
      <w:pPr>
        <w:ind w:firstLine="720"/>
      </w:pPr>
      <w:r>
        <w:t xml:space="preserve">Working with </w:t>
      </w:r>
      <w:commentRangeStart w:id="101"/>
      <w:r>
        <w:t>Logjam required a machine with considerable disk storage and RAM. Initially we attempted to use Virtual Machines (VM) and dual Linux boots on our personal laptops, but it proved to be insufficient for the needs of Logjam. We had to request a VM from NCSU with storage space for 400GB.</w:t>
      </w:r>
      <w:commentRangeEnd w:id="101"/>
      <w:r w:rsidR="00462FF7">
        <w:rPr>
          <w:rStyle w:val="CommentReference"/>
        </w:rPr>
        <w:commentReference w:id="101"/>
      </w:r>
    </w:p>
    <w:p w14:paraId="0AD4AFA9" w14:textId="77777777" w:rsidR="006F2D6E" w:rsidRDefault="00887069">
      <w:pPr>
        <w:ind w:firstLine="720"/>
      </w:pPr>
      <w:commentRangeStart w:id="102"/>
      <w:r>
        <w:t>Logjam was designed to use 3rd party libraries to unzip various compressed file formats such as .tar, .zip, and .7z. As with any unknown 3rd party library, this can present legal concerns if the library performs something nefarious with the data it is given. We carefully reviewed each of the 3rd party libraries that the previous team chose to use and evaluated the reliability of each. All of the 3rd party libraries we reviewed were open source.</w:t>
      </w:r>
      <w:commentRangeEnd w:id="102"/>
      <w:r w:rsidR="00462FF7">
        <w:rPr>
          <w:rStyle w:val="CommentReference"/>
        </w:rPr>
        <w:commentReference w:id="102"/>
      </w:r>
    </w:p>
    <w:p w14:paraId="1C639E85" w14:textId="77777777" w:rsidR="006F2D6E" w:rsidRDefault="00887069">
      <w:pPr>
        <w:ind w:firstLine="720"/>
      </w:pPr>
      <w:r>
        <w:t xml:space="preserve">Due to the privacy concerns of NetApp’s client data, we were not able to work directly with the NFS repo. We could only work with smaller sanitized data sets that the NetApp team provided. </w:t>
      </w:r>
      <w:commentRangeStart w:id="103"/>
      <w:r>
        <w:t>This was a legal problem that did not affect us directly while working</w:t>
      </w:r>
      <w:commentRangeEnd w:id="103"/>
      <w:r w:rsidR="00462FF7">
        <w:rPr>
          <w:rStyle w:val="CommentReference"/>
        </w:rPr>
        <w:commentReference w:id="103"/>
      </w:r>
      <w:r>
        <w:t>, but it indirectly influenced how we tested our program. It forced us to rely on the NetApp team to test our program on the full NFS repo and report back any errors that it encountered.</w:t>
      </w:r>
    </w:p>
    <w:p w14:paraId="34C509AB" w14:textId="77777777" w:rsidR="006F2D6E" w:rsidRDefault="006F2D6E">
      <w:pPr>
        <w:pStyle w:val="Heading1"/>
        <w:spacing w:after="40" w:line="240" w:lineRule="auto"/>
      </w:pPr>
      <w:bookmarkStart w:id="104" w:name="_m3vkkxy2unas" w:colFirst="0" w:colLast="0"/>
      <w:bookmarkEnd w:id="104"/>
    </w:p>
    <w:p w14:paraId="0610A530" w14:textId="77777777" w:rsidR="008D35B0" w:rsidRDefault="008D35B0" w:rsidP="008D35B0"/>
    <w:p w14:paraId="479DE187" w14:textId="77777777" w:rsidR="008D35B0" w:rsidRDefault="008D35B0" w:rsidP="008D35B0"/>
    <w:p w14:paraId="0EE1CFA3" w14:textId="77777777" w:rsidR="008D35B0" w:rsidRPr="008D35B0" w:rsidRDefault="008D35B0" w:rsidP="008D35B0"/>
    <w:p w14:paraId="07E760A8" w14:textId="77777777" w:rsidR="006F2D6E" w:rsidRDefault="00887069">
      <w:pPr>
        <w:pStyle w:val="Heading1"/>
        <w:spacing w:after="40" w:line="240" w:lineRule="auto"/>
      </w:pPr>
      <w:bookmarkStart w:id="105" w:name="_q8wlqnvn5enf" w:colFirst="0" w:colLast="0"/>
      <w:bookmarkEnd w:id="105"/>
      <w:commentRangeStart w:id="106"/>
      <w:commentRangeStart w:id="107"/>
      <w:r>
        <w:t>Requirements</w:t>
      </w:r>
      <w:commentRangeEnd w:id="107"/>
      <w:r w:rsidR="0015130E">
        <w:rPr>
          <w:rStyle w:val="CommentReference"/>
        </w:rPr>
        <w:commentReference w:id="107"/>
      </w:r>
      <w:r>
        <w:t xml:space="preserve"> </w:t>
      </w:r>
      <w:commentRangeEnd w:id="106"/>
      <w:r w:rsidR="00462FF7">
        <w:rPr>
          <w:rStyle w:val="CommentReference"/>
        </w:rPr>
        <w:commentReference w:id="106"/>
      </w:r>
    </w:p>
    <w:p w14:paraId="5273C899" w14:textId="77777777" w:rsidR="006F2D6E" w:rsidRDefault="00887069">
      <w:pPr>
        <w:rPr>
          <w:i/>
        </w:rPr>
      </w:pPr>
      <w:proofErr w:type="spellStart"/>
      <w:r>
        <w:rPr>
          <w:i/>
        </w:rPr>
        <w:t>Wenting</w:t>
      </w:r>
      <w:proofErr w:type="spellEnd"/>
    </w:p>
    <w:p w14:paraId="3EE37EEE" w14:textId="77777777" w:rsidR="006F2D6E" w:rsidRDefault="00887069">
      <w:pPr>
        <w:pStyle w:val="Heading2"/>
        <w:spacing w:after="40"/>
      </w:pPr>
      <w:bookmarkStart w:id="108" w:name="_kqptvz37yxje" w:colFirst="0" w:colLast="0"/>
      <w:bookmarkEnd w:id="108"/>
      <w:r>
        <w:t>Functional Requirements</w:t>
      </w:r>
    </w:p>
    <w:p w14:paraId="38895923" w14:textId="77777777" w:rsidR="006F2D6E" w:rsidRDefault="00887069">
      <w:r>
        <w:t>FR1: heuristic/separating</w:t>
      </w:r>
    </w:p>
    <w:p w14:paraId="082D640B" w14:textId="77777777" w:rsidR="006F2D6E" w:rsidRDefault="00887069">
      <w:pPr>
        <w:numPr>
          <w:ilvl w:val="0"/>
          <w:numId w:val="11"/>
        </w:numPr>
        <w:rPr>
          <w:b/>
        </w:rPr>
      </w:pPr>
      <w:commentRangeStart w:id="109"/>
      <w:proofErr w:type="spellStart"/>
      <w:r>
        <w:t>Logjam.Next</w:t>
      </w:r>
      <w:proofErr w:type="spellEnd"/>
      <w:r>
        <w:t xml:space="preserve"> shall </w:t>
      </w:r>
      <w:proofErr w:type="spellStart"/>
      <w:r>
        <w:t>recurse</w:t>
      </w:r>
      <w:proofErr w:type="spellEnd"/>
      <w:r>
        <w:t xml:space="preserve"> through a root directory and apply a heuristic to find </w:t>
      </w:r>
      <w:proofErr w:type="spellStart"/>
      <w:r>
        <w:t>StorageGRID</w:t>
      </w:r>
      <w:proofErr w:type="spellEnd"/>
      <w:r>
        <w:t xml:space="preserve"> log files. </w:t>
      </w:r>
      <w:commentRangeEnd w:id="109"/>
      <w:r w:rsidR="00462FF7">
        <w:rPr>
          <w:rStyle w:val="CommentReference"/>
        </w:rPr>
        <w:commentReference w:id="109"/>
      </w:r>
      <w:r>
        <w:t>It shall unzip compressed directories and recursively search them.</w:t>
      </w:r>
    </w:p>
    <w:p w14:paraId="5063A2AE" w14:textId="77777777" w:rsidR="006F2D6E" w:rsidRDefault="00887069">
      <w:pPr>
        <w:numPr>
          <w:ilvl w:val="1"/>
          <w:numId w:val="11"/>
        </w:numPr>
      </w:pPr>
      <w:r>
        <w:t>Assumptions</w:t>
      </w:r>
    </w:p>
    <w:p w14:paraId="1964DF41" w14:textId="77777777" w:rsidR="006F2D6E" w:rsidRDefault="00887069">
      <w:pPr>
        <w:numPr>
          <w:ilvl w:val="2"/>
          <w:numId w:val="11"/>
        </w:numPr>
      </w:pPr>
      <w:r>
        <w:t>The root directory will not change structure drastically</w:t>
      </w:r>
    </w:p>
    <w:p w14:paraId="4DD5859F" w14:textId="77777777" w:rsidR="006F2D6E" w:rsidRDefault="00887069">
      <w:pPr>
        <w:numPr>
          <w:ilvl w:val="2"/>
          <w:numId w:val="11"/>
        </w:numPr>
      </w:pPr>
      <w:commentRangeStart w:id="110"/>
      <w:r>
        <w:t>Top level directories will include a unique case number</w:t>
      </w:r>
      <w:commentRangeEnd w:id="110"/>
      <w:r w:rsidR="00462FF7">
        <w:rPr>
          <w:rStyle w:val="CommentReference"/>
        </w:rPr>
        <w:commentReference w:id="110"/>
      </w:r>
    </w:p>
    <w:p w14:paraId="137409C5" w14:textId="77777777" w:rsidR="006F2D6E" w:rsidRDefault="00887069">
      <w:pPr>
        <w:numPr>
          <w:ilvl w:val="2"/>
          <w:numId w:val="11"/>
        </w:numPr>
      </w:pPr>
      <w:r>
        <w:t>New files may appear in previously scanned directories</w:t>
      </w:r>
    </w:p>
    <w:p w14:paraId="65A77858" w14:textId="77777777" w:rsidR="006F2D6E" w:rsidRDefault="00887069">
      <w:pPr>
        <w:numPr>
          <w:ilvl w:val="2"/>
          <w:numId w:val="11"/>
        </w:numPr>
      </w:pPr>
      <w:commentRangeStart w:id="111"/>
      <w:r>
        <w:t>Most files should be log type</w:t>
      </w:r>
      <w:commentRangeEnd w:id="111"/>
      <w:r w:rsidR="00462FF7">
        <w:rPr>
          <w:rStyle w:val="CommentReference"/>
        </w:rPr>
        <w:commentReference w:id="111"/>
      </w:r>
    </w:p>
    <w:p w14:paraId="64C0C77F" w14:textId="77777777" w:rsidR="006F2D6E" w:rsidRDefault="00887069">
      <w:r>
        <w:t>FR2: indexing</w:t>
      </w:r>
    </w:p>
    <w:p w14:paraId="52B232D2" w14:textId="77777777" w:rsidR="006F2D6E" w:rsidRDefault="00887069">
      <w:pPr>
        <w:numPr>
          <w:ilvl w:val="0"/>
          <w:numId w:val="11"/>
        </w:numPr>
        <w:rPr>
          <w:b/>
        </w:rPr>
      </w:pPr>
      <w:r>
        <w:t xml:space="preserve">Upon detecting a </w:t>
      </w:r>
      <w:proofErr w:type="spellStart"/>
      <w:r>
        <w:t>StorageGRID</w:t>
      </w:r>
      <w:proofErr w:type="spellEnd"/>
      <w:r>
        <w:t xml:space="preserve"> log file, </w:t>
      </w:r>
      <w:proofErr w:type="spellStart"/>
      <w:r>
        <w:t>Logjam.Next</w:t>
      </w:r>
      <w:proofErr w:type="spellEnd"/>
      <w:r>
        <w:t xml:space="preserve"> shall parse the file </w:t>
      </w:r>
      <w:commentRangeStart w:id="112"/>
      <w:r>
        <w:t>and index it</w:t>
      </w:r>
      <w:commentRangeEnd w:id="112"/>
      <w:r w:rsidR="00462FF7">
        <w:rPr>
          <w:rStyle w:val="CommentReference"/>
        </w:rPr>
        <w:commentReference w:id="112"/>
      </w:r>
      <w:r>
        <w:t>. All other log files shall be ignored. It shall store the case number with each indexed log file.</w:t>
      </w:r>
    </w:p>
    <w:p w14:paraId="19547A68" w14:textId="77777777" w:rsidR="006F2D6E" w:rsidRDefault="00887069">
      <w:pPr>
        <w:numPr>
          <w:ilvl w:val="1"/>
          <w:numId w:val="11"/>
        </w:numPr>
      </w:pPr>
      <w:r>
        <w:t>Assumptions</w:t>
      </w:r>
    </w:p>
    <w:p w14:paraId="58E8B2A2" w14:textId="77777777" w:rsidR="006F2D6E" w:rsidRDefault="00887069">
      <w:pPr>
        <w:numPr>
          <w:ilvl w:val="2"/>
          <w:numId w:val="11"/>
        </w:numPr>
      </w:pPr>
      <w:r>
        <w:t>The case number in the pointed directory is unique (data from America and Europe is put in different directories)</w:t>
      </w:r>
    </w:p>
    <w:p w14:paraId="7219DC4C" w14:textId="77777777" w:rsidR="006F2D6E" w:rsidRDefault="00887069">
      <w:r>
        <w:t>FR3: anomaly detection</w:t>
      </w:r>
    </w:p>
    <w:p w14:paraId="65253B94" w14:textId="77777777" w:rsidR="006F2D6E" w:rsidRDefault="00887069">
      <w:pPr>
        <w:numPr>
          <w:ilvl w:val="0"/>
          <w:numId w:val="11"/>
        </w:numPr>
      </w:pPr>
      <w:proofErr w:type="spellStart"/>
      <w:r>
        <w:t>Logjam.Next</w:t>
      </w:r>
      <w:proofErr w:type="spellEnd"/>
      <w:r>
        <w:t xml:space="preserve"> Web Interface </w:t>
      </w:r>
      <w:commentRangeStart w:id="113"/>
      <w:r>
        <w:t xml:space="preserve">shall allow </w:t>
      </w:r>
      <w:proofErr w:type="spellStart"/>
      <w:r>
        <w:t>StorageGrid</w:t>
      </w:r>
      <w:proofErr w:type="spellEnd"/>
      <w:r>
        <w:t xml:space="preserve"> support technician </w:t>
      </w:r>
      <w:commentRangeEnd w:id="113"/>
      <w:r w:rsidR="00462FF7">
        <w:rPr>
          <w:rStyle w:val="CommentReference"/>
        </w:rPr>
        <w:commentReference w:id="113"/>
      </w:r>
      <w:r>
        <w:t>to view a risk assessment for inputting log indicating how abnormal the log is.</w:t>
      </w:r>
    </w:p>
    <w:p w14:paraId="606B933A" w14:textId="77777777" w:rsidR="006F2D6E" w:rsidRDefault="00887069">
      <w:pPr>
        <w:numPr>
          <w:ilvl w:val="1"/>
          <w:numId w:val="11"/>
        </w:numPr>
        <w:pBdr>
          <w:top w:val="nil"/>
          <w:left w:val="nil"/>
          <w:bottom w:val="nil"/>
          <w:right w:val="nil"/>
          <w:between w:val="nil"/>
        </w:pBdr>
        <w:rPr>
          <w:color w:val="000000"/>
        </w:rPr>
      </w:pPr>
      <w:r>
        <w:rPr>
          <w:b/>
        </w:rPr>
        <w:t>User Story</w:t>
      </w:r>
    </w:p>
    <w:p w14:paraId="19FBF895" w14:textId="77777777" w:rsidR="006F2D6E" w:rsidRDefault="00887069">
      <w:pPr>
        <w:numPr>
          <w:ilvl w:val="2"/>
          <w:numId w:val="11"/>
        </w:numPr>
      </w:pPr>
      <w:commentRangeStart w:id="114"/>
      <w:r>
        <w:t xml:space="preserve">As a </w:t>
      </w:r>
      <w:proofErr w:type="spellStart"/>
      <w:r>
        <w:t>StorageGrid</w:t>
      </w:r>
      <w:proofErr w:type="spellEnd"/>
      <w:r>
        <w:t xml:space="preserve"> support technician</w:t>
      </w:r>
      <w:commentRangeEnd w:id="114"/>
      <w:r w:rsidR="00462FF7">
        <w:rPr>
          <w:rStyle w:val="CommentReference"/>
        </w:rPr>
        <w:commentReference w:id="114"/>
      </w:r>
      <w:r>
        <w:t>, I want to visualize how frequent the customer log is in the filtered data so that I can identify if a customer’s log data is abnormal. I will paste the log and use three filters (release level, platform type, and encoding type) to show how frequently this log appears in the system.</w:t>
      </w:r>
    </w:p>
    <w:p w14:paraId="727C1DCE" w14:textId="77777777" w:rsidR="006F2D6E" w:rsidRDefault="00887069">
      <w:pPr>
        <w:numPr>
          <w:ilvl w:val="1"/>
          <w:numId w:val="11"/>
        </w:numPr>
      </w:pPr>
      <w:r>
        <w:t>Assumptions</w:t>
      </w:r>
    </w:p>
    <w:p w14:paraId="1E905216" w14:textId="77777777" w:rsidR="006F2D6E" w:rsidRDefault="00887069" w:rsidP="00BD4796">
      <w:pPr>
        <w:numPr>
          <w:ilvl w:val="2"/>
          <w:numId w:val="11"/>
        </w:numPr>
      </w:pPr>
      <w:r>
        <w:t>The input data should not be identical to any previously ingested by the system</w:t>
      </w:r>
    </w:p>
    <w:p w14:paraId="21A9DF59" w14:textId="77777777" w:rsidR="006F2D6E" w:rsidRDefault="00887069">
      <w:pPr>
        <w:pStyle w:val="Heading2"/>
        <w:spacing w:after="40"/>
      </w:pPr>
      <w:bookmarkStart w:id="115" w:name="_95dmpzi50a6g" w:colFirst="0" w:colLast="0"/>
      <w:bookmarkEnd w:id="115"/>
      <w:r>
        <w:t>Non-Functional Requirements</w:t>
      </w:r>
    </w:p>
    <w:p w14:paraId="0CEA2C82" w14:textId="77777777" w:rsidR="006F2D6E" w:rsidRDefault="00887069">
      <w:r>
        <w:t>NFR1: performance</w:t>
      </w:r>
    </w:p>
    <w:p w14:paraId="0EBA1C2B" w14:textId="77777777" w:rsidR="006F2D6E" w:rsidRDefault="00887069">
      <w:pPr>
        <w:ind w:left="720"/>
      </w:pPr>
      <w:proofErr w:type="spellStart"/>
      <w:r>
        <w:t>Logjam.Next</w:t>
      </w:r>
      <w:proofErr w:type="spellEnd"/>
      <w:r>
        <w:t xml:space="preserve"> should ingest and process files at an absolute minimum rate </w:t>
      </w:r>
      <w:commentRangeStart w:id="116"/>
      <w:r>
        <w:t>of 1GB log files per hour.</w:t>
      </w:r>
      <w:commentRangeEnd w:id="116"/>
      <w:r w:rsidR="00462FF7">
        <w:rPr>
          <w:rStyle w:val="CommentReference"/>
        </w:rPr>
        <w:commentReference w:id="116"/>
      </w:r>
    </w:p>
    <w:p w14:paraId="14D76628" w14:textId="77777777" w:rsidR="006F2D6E" w:rsidRDefault="006F2D6E"/>
    <w:p w14:paraId="2676B96A" w14:textId="77777777" w:rsidR="006F2D6E" w:rsidRDefault="00887069">
      <w:r>
        <w:t>NFR2: security</w:t>
      </w:r>
    </w:p>
    <w:p w14:paraId="33B3E9C8" w14:textId="77777777" w:rsidR="006F2D6E" w:rsidRDefault="00887069">
      <w:pPr>
        <w:ind w:left="720"/>
      </w:pPr>
      <w:proofErr w:type="spellStart"/>
      <w:r>
        <w:t>Logjam.Next</w:t>
      </w:r>
      <w:proofErr w:type="spellEnd"/>
      <w:r>
        <w:t xml:space="preserve"> should treat the entire </w:t>
      </w:r>
      <w:commentRangeStart w:id="117"/>
      <w:r>
        <w:t xml:space="preserve">source </w:t>
      </w:r>
      <w:commentRangeEnd w:id="117"/>
      <w:r w:rsidR="00462FF7">
        <w:rPr>
          <w:rStyle w:val="CommentReference"/>
        </w:rPr>
        <w:commentReference w:id="117"/>
      </w:r>
      <w:r>
        <w:t xml:space="preserve">repository as read only. </w:t>
      </w:r>
      <w:commentRangeStart w:id="118"/>
      <w:r>
        <w:t>The temporary data is stored in scratch space.</w:t>
      </w:r>
      <w:commentRangeEnd w:id="118"/>
      <w:r w:rsidR="00462FF7">
        <w:rPr>
          <w:rStyle w:val="CommentReference"/>
        </w:rPr>
        <w:commentReference w:id="118"/>
      </w:r>
    </w:p>
    <w:p w14:paraId="181C6212" w14:textId="77777777" w:rsidR="006F2D6E" w:rsidRDefault="00887069">
      <w:pPr>
        <w:pStyle w:val="Heading2"/>
        <w:spacing w:after="40"/>
      </w:pPr>
      <w:bookmarkStart w:id="119" w:name="_r7dhg5cz3xpl" w:colFirst="0" w:colLast="0"/>
      <w:bookmarkEnd w:id="119"/>
      <w:r>
        <w:t>Constraints</w:t>
      </w:r>
    </w:p>
    <w:p w14:paraId="13EAF9CC" w14:textId="77777777" w:rsidR="006F2D6E" w:rsidRDefault="00887069">
      <w:pPr>
        <w:numPr>
          <w:ilvl w:val="0"/>
          <w:numId w:val="3"/>
        </w:numPr>
      </w:pPr>
      <w:commentRangeStart w:id="120"/>
      <w:r>
        <w:t xml:space="preserve">Use Elastic Stack </w:t>
      </w:r>
      <w:commentRangeEnd w:id="120"/>
      <w:r w:rsidR="00462FF7">
        <w:rPr>
          <w:rStyle w:val="CommentReference"/>
        </w:rPr>
        <w:commentReference w:id="120"/>
      </w:r>
      <w:r>
        <w:t>(</w:t>
      </w:r>
      <w:proofErr w:type="spellStart"/>
      <w:r>
        <w:t>LogStash</w:t>
      </w:r>
      <w:proofErr w:type="spellEnd"/>
      <w:r>
        <w:t xml:space="preserve"> for ingesting, </w:t>
      </w:r>
      <w:proofErr w:type="spellStart"/>
      <w:r>
        <w:t>ElasticSearch</w:t>
      </w:r>
      <w:proofErr w:type="spellEnd"/>
      <w:r>
        <w:t xml:space="preserve"> for indexing, </w:t>
      </w:r>
      <w:proofErr w:type="spellStart"/>
      <w:r>
        <w:t>Kibana</w:t>
      </w:r>
      <w:proofErr w:type="spellEnd"/>
      <w:r>
        <w:t xml:space="preserve"> for visualization)</w:t>
      </w:r>
    </w:p>
    <w:p w14:paraId="387DD5DC" w14:textId="77777777" w:rsidR="006F2D6E" w:rsidRDefault="00887069">
      <w:pPr>
        <w:numPr>
          <w:ilvl w:val="0"/>
          <w:numId w:val="3"/>
        </w:numPr>
      </w:pPr>
      <w:proofErr w:type="spellStart"/>
      <w:r>
        <w:t>Logjam.Next</w:t>
      </w:r>
      <w:proofErr w:type="spellEnd"/>
      <w:r>
        <w:t xml:space="preserve"> should be able to install and run on Ubuntu LTS 18.04 </w:t>
      </w:r>
      <w:commentRangeStart w:id="121"/>
      <w:r>
        <w:t>with minimal, reproducible setup</w:t>
      </w:r>
      <w:commentRangeEnd w:id="121"/>
      <w:r w:rsidR="00462FF7">
        <w:rPr>
          <w:rStyle w:val="CommentReference"/>
        </w:rPr>
        <w:commentReference w:id="121"/>
      </w:r>
    </w:p>
    <w:p w14:paraId="4E822F17" w14:textId="77777777" w:rsidR="006F2D6E" w:rsidRDefault="00887069">
      <w:pPr>
        <w:numPr>
          <w:ilvl w:val="0"/>
          <w:numId w:val="1"/>
        </w:numPr>
      </w:pPr>
      <w:commentRangeStart w:id="122"/>
      <w:r>
        <w:t xml:space="preserve">NCSU GitHub repository will be used </w:t>
      </w:r>
      <w:commentRangeEnd w:id="122"/>
      <w:r w:rsidR="00462FF7">
        <w:rPr>
          <w:rStyle w:val="CommentReference"/>
        </w:rPr>
        <w:commentReference w:id="122"/>
      </w:r>
      <w:r>
        <w:t>to host code and track code changes</w:t>
      </w:r>
    </w:p>
    <w:p w14:paraId="73555AD9" w14:textId="77777777" w:rsidR="00BD4796" w:rsidRDefault="00BD4796"/>
    <w:p w14:paraId="2C8B1A57" w14:textId="77777777" w:rsidR="006F2D6E" w:rsidRDefault="00887069">
      <w:pPr>
        <w:pStyle w:val="Heading1"/>
        <w:spacing w:after="0" w:line="240" w:lineRule="auto"/>
      </w:pPr>
      <w:bookmarkStart w:id="123" w:name="_rd0mtbhpqw4o" w:colFirst="0" w:colLast="0"/>
      <w:bookmarkEnd w:id="123"/>
      <w:commentRangeStart w:id="124"/>
      <w:commentRangeStart w:id="125"/>
      <w:r>
        <w:t>Design</w:t>
      </w:r>
      <w:commentRangeEnd w:id="124"/>
      <w:r w:rsidR="00462FF7">
        <w:rPr>
          <w:rStyle w:val="CommentReference"/>
        </w:rPr>
        <w:commentReference w:id="124"/>
      </w:r>
      <w:commentRangeEnd w:id="125"/>
      <w:r w:rsidR="00E56E1C">
        <w:rPr>
          <w:rStyle w:val="CommentReference"/>
        </w:rPr>
        <w:commentReference w:id="125"/>
      </w:r>
    </w:p>
    <w:p w14:paraId="6F7E3778" w14:textId="77777777" w:rsidR="006F2D6E" w:rsidRDefault="00887069">
      <w:pPr>
        <w:spacing w:after="0"/>
      </w:pPr>
      <w:r>
        <w:rPr>
          <w:i/>
        </w:rPr>
        <w:t>Daniel</w:t>
      </w:r>
    </w:p>
    <w:p w14:paraId="5822FBD1" w14:textId="77777777" w:rsidR="006F2D6E" w:rsidRDefault="00887069">
      <w:pPr>
        <w:spacing w:after="0"/>
        <w:jc w:val="center"/>
      </w:pPr>
      <w:r>
        <w:rPr>
          <w:noProof/>
          <w:lang w:val="en-US"/>
        </w:rPr>
        <w:drawing>
          <wp:inline distT="114300" distB="114300" distL="114300" distR="114300" wp14:anchorId="6E390E62" wp14:editId="1DE9BFAA">
            <wp:extent cx="5943600" cy="4314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4263" b="7945"/>
                    <a:stretch>
                      <a:fillRect/>
                    </a:stretch>
                  </pic:blipFill>
                  <pic:spPr>
                    <a:xfrm>
                      <a:off x="0" y="0"/>
                      <a:ext cx="5943600" cy="4314825"/>
                    </a:xfrm>
                    <a:prstGeom prst="rect">
                      <a:avLst/>
                    </a:prstGeom>
                    <a:ln/>
                  </pic:spPr>
                </pic:pic>
              </a:graphicData>
            </a:graphic>
          </wp:inline>
        </w:drawing>
      </w:r>
    </w:p>
    <w:p w14:paraId="51235944" w14:textId="77777777" w:rsidR="006F2D6E" w:rsidRDefault="00887069">
      <w:pPr>
        <w:spacing w:after="200"/>
        <w:jc w:val="center"/>
        <w:rPr>
          <w:b/>
        </w:rPr>
      </w:pPr>
      <w:r>
        <w:rPr>
          <w:b/>
        </w:rPr>
        <w:t>Figure 1: High Level Diagram</w:t>
      </w:r>
    </w:p>
    <w:p w14:paraId="54246576" w14:textId="7BCE70C8" w:rsidR="006F2D6E" w:rsidRDefault="00887069">
      <w:pPr>
        <w:spacing w:after="0"/>
      </w:pPr>
      <w:r>
        <w:tab/>
      </w:r>
      <w:proofErr w:type="spellStart"/>
      <w:r>
        <w:t>Logjam.Next</w:t>
      </w:r>
      <w:proofErr w:type="spellEnd"/>
      <w:r>
        <w:t xml:space="preserve"> is divided into three main components: the </w:t>
      </w:r>
      <w:commentRangeStart w:id="126"/>
      <w:r>
        <w:t>user</w:t>
      </w:r>
      <w:commentRangeEnd w:id="126"/>
      <w:r w:rsidR="00E56E1C">
        <w:rPr>
          <w:rStyle w:val="CommentReference"/>
        </w:rPr>
        <w:commentReference w:id="126"/>
      </w:r>
      <w:r>
        <w:t xml:space="preserve">, an NFS (Network File System) repository, </w:t>
      </w:r>
      <w:commentRangeStart w:id="127"/>
      <w:r>
        <w:t>and a logjam instance</w:t>
      </w:r>
      <w:commentRangeEnd w:id="127"/>
      <w:r w:rsidR="00462FF7">
        <w:rPr>
          <w:rStyle w:val="CommentReference"/>
        </w:rPr>
        <w:commentReference w:id="127"/>
      </w:r>
      <w:ins w:id="128" w:author="Margaret R Heil" w:date="2019-09-26T00:24:00Z">
        <w:r w:rsidR="00E56E1C">
          <w:t xml:space="preserve"> (see Figure </w:t>
        </w:r>
        <w:commentRangeStart w:id="129"/>
        <w:r w:rsidR="00E56E1C">
          <w:t>1</w:t>
        </w:r>
        <w:commentRangeEnd w:id="129"/>
        <w:r w:rsidR="00E56E1C">
          <w:rPr>
            <w:rStyle w:val="CommentReference"/>
          </w:rPr>
          <w:commentReference w:id="129"/>
        </w:r>
        <w:r w:rsidR="00E56E1C">
          <w:t>)</w:t>
        </w:r>
      </w:ins>
      <w:r>
        <w:t xml:space="preserve">. The user is in charge of adding customer’s log files to the NFS repository to be stored. The NFS repository is a storage unit that </w:t>
      </w:r>
      <w:r>
        <w:lastRenderedPageBreak/>
        <w:t>allows a system to share files with others through a network. Its main functionality is to store files that can be accessed by anyone in the company</w:t>
      </w:r>
      <w:commentRangeStart w:id="130"/>
      <w:r>
        <w:t xml:space="preserve">. Lastly, the logjam instance is where our application runs. It contains a Python script, ingest.py, that with the help of two scratch spaces, it gets files from the NFS repository that belong to </w:t>
      </w:r>
      <w:proofErr w:type="spellStart"/>
      <w:r>
        <w:t>StorageGRID</w:t>
      </w:r>
      <w:proofErr w:type="spellEnd"/>
      <w:r>
        <w:t xml:space="preserve"> and hands them off to the ELK stack if they have been modified since the last check</w:t>
      </w:r>
      <w:commentRangeEnd w:id="130"/>
      <w:r w:rsidR="00462FF7">
        <w:rPr>
          <w:rStyle w:val="CommentReference"/>
        </w:rPr>
        <w:commentReference w:id="130"/>
      </w:r>
      <w:r>
        <w:t xml:space="preserve">. The ELK stack, or Elastic Stack, is an open source suite that is used for log ingestion and analysis. It has three main components: </w:t>
      </w:r>
      <w:proofErr w:type="spellStart"/>
      <w:r>
        <w:t>Logstash</w:t>
      </w:r>
      <w:proofErr w:type="spellEnd"/>
      <w:r>
        <w:t xml:space="preserve">, </w:t>
      </w:r>
      <w:commentRangeStart w:id="131"/>
      <w:proofErr w:type="spellStart"/>
      <w:r>
        <w:t>Elasticsearch</w:t>
      </w:r>
      <w:commentRangeEnd w:id="131"/>
      <w:proofErr w:type="spellEnd"/>
      <w:r w:rsidR="00E56E1C">
        <w:rPr>
          <w:rStyle w:val="CommentReference"/>
        </w:rPr>
        <w:commentReference w:id="131"/>
      </w:r>
      <w:r>
        <w:t xml:space="preserve">, and </w:t>
      </w:r>
      <w:proofErr w:type="spellStart"/>
      <w:r>
        <w:t>Kibana</w:t>
      </w:r>
      <w:proofErr w:type="spellEnd"/>
      <w:r>
        <w:t xml:space="preserve">. </w:t>
      </w:r>
      <w:proofErr w:type="spellStart"/>
      <w:r>
        <w:t>Logstash</w:t>
      </w:r>
      <w:proofErr w:type="spellEnd"/>
      <w:r>
        <w:t xml:space="preserve"> is in charge of parsing and structuring raw log data. </w:t>
      </w:r>
      <w:proofErr w:type="spellStart"/>
      <w:r>
        <w:t>Elasticsearch</w:t>
      </w:r>
      <w:proofErr w:type="spellEnd"/>
      <w:r>
        <w:t xml:space="preserve"> indexes the log data in a way that is easily accessible, and </w:t>
      </w:r>
      <w:proofErr w:type="spellStart"/>
      <w:r>
        <w:t>Kibana</w:t>
      </w:r>
      <w:proofErr w:type="spellEnd"/>
      <w:r>
        <w:t xml:space="preserve"> provides a web interface for querying and visualizing the data from the log files. Once the recently modified </w:t>
      </w:r>
      <w:proofErr w:type="spellStart"/>
      <w:r>
        <w:t>StorageGRID</w:t>
      </w:r>
      <w:proofErr w:type="spellEnd"/>
      <w:r>
        <w:t xml:space="preserve"> log files reach the ELK stack, they will go through </w:t>
      </w:r>
      <w:proofErr w:type="spellStart"/>
      <w:r>
        <w:t>Logstash</w:t>
      </w:r>
      <w:proofErr w:type="spellEnd"/>
      <w:r>
        <w:t xml:space="preserve">, where key data is extracted before it is sent to </w:t>
      </w:r>
      <w:proofErr w:type="spellStart"/>
      <w:r>
        <w:t>ElasticSearch</w:t>
      </w:r>
      <w:proofErr w:type="spellEnd"/>
      <w:r>
        <w:t xml:space="preserve">. </w:t>
      </w:r>
      <w:commentRangeStart w:id="132"/>
      <w:r>
        <w:t xml:space="preserve">The data gets indexed during the </w:t>
      </w:r>
      <w:proofErr w:type="spellStart"/>
      <w:r>
        <w:t>ElasticSearch</w:t>
      </w:r>
      <w:proofErr w:type="spellEnd"/>
      <w:r>
        <w:t xml:space="preserve"> phase and it becomes available for </w:t>
      </w:r>
      <w:proofErr w:type="spellStart"/>
      <w:r>
        <w:t>Kibana</w:t>
      </w:r>
      <w:proofErr w:type="spellEnd"/>
      <w:r>
        <w:t xml:space="preserve"> to use and query data that will be displayed for simple examination.</w:t>
      </w:r>
      <w:commentRangeEnd w:id="132"/>
      <w:r w:rsidR="00462FF7">
        <w:rPr>
          <w:rStyle w:val="CommentReference"/>
        </w:rPr>
        <w:commentReference w:id="132"/>
      </w:r>
    </w:p>
    <w:p w14:paraId="13553EF4" w14:textId="77777777" w:rsidR="006F2D6E" w:rsidRDefault="006F2D6E">
      <w:pPr>
        <w:spacing w:after="0"/>
      </w:pPr>
    </w:p>
    <w:p w14:paraId="485CDD5F" w14:textId="77777777" w:rsidR="006F2D6E" w:rsidRDefault="00887069">
      <w:pPr>
        <w:spacing w:after="0"/>
        <w:jc w:val="center"/>
      </w:pPr>
      <w:r>
        <w:rPr>
          <w:noProof/>
          <w:lang w:val="en-US"/>
        </w:rPr>
        <w:drawing>
          <wp:inline distT="114300" distB="114300" distL="114300" distR="114300" wp14:anchorId="2B6A8C30" wp14:editId="3190E674">
            <wp:extent cx="3357563" cy="3581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7628" t="11111" r="19871"/>
                    <a:stretch>
                      <a:fillRect/>
                    </a:stretch>
                  </pic:blipFill>
                  <pic:spPr>
                    <a:xfrm>
                      <a:off x="0" y="0"/>
                      <a:ext cx="3357563" cy="3581400"/>
                    </a:xfrm>
                    <a:prstGeom prst="rect">
                      <a:avLst/>
                    </a:prstGeom>
                    <a:ln/>
                  </pic:spPr>
                </pic:pic>
              </a:graphicData>
            </a:graphic>
          </wp:inline>
        </w:drawing>
      </w:r>
    </w:p>
    <w:p w14:paraId="2DA57156" w14:textId="77777777" w:rsidR="006F2D6E" w:rsidRDefault="00887069">
      <w:pPr>
        <w:jc w:val="center"/>
        <w:rPr>
          <w:b/>
        </w:rPr>
      </w:pPr>
      <w:commentRangeStart w:id="133"/>
      <w:r>
        <w:rPr>
          <w:b/>
        </w:rPr>
        <w:t>Figure 2: UI Diagram</w:t>
      </w:r>
      <w:commentRangeEnd w:id="133"/>
      <w:r w:rsidR="0064582A">
        <w:rPr>
          <w:rStyle w:val="CommentReference"/>
        </w:rPr>
        <w:commentReference w:id="133"/>
      </w:r>
    </w:p>
    <w:p w14:paraId="3EF9B254" w14:textId="77777777" w:rsidR="006F2D6E" w:rsidRDefault="006F2D6E">
      <w:pPr>
        <w:spacing w:after="0"/>
      </w:pPr>
    </w:p>
    <w:p w14:paraId="0C3B224D" w14:textId="77777777" w:rsidR="006F2D6E" w:rsidRDefault="00887069">
      <w:pPr>
        <w:spacing w:after="0"/>
      </w:pPr>
      <w:r>
        <w:tab/>
        <w:t>As seen in Figure 2, the graphical interface will be composed of four different parts. Support engineers will be able to paste log data in the big box at the top. The second part is a selection of checkboxes where the support engineer can choose where to search across for specific logs and what to filter by. The “Is this Normal?” button is there to send a query and search for similar logs to the one pasted in the textbox with the specified fields. The last component of the graphical interface is the results area, which appears once the normalcy button is pressed. The result area shows a graphical display of how often the log appears in the database, and how it compares to those similar logs.</w:t>
      </w:r>
      <w:r>
        <w:br w:type="page"/>
      </w:r>
    </w:p>
    <w:p w14:paraId="539F9905" w14:textId="77777777" w:rsidR="006F2D6E" w:rsidRDefault="00887069">
      <w:pPr>
        <w:pStyle w:val="Heading1"/>
        <w:spacing w:after="20" w:line="240" w:lineRule="auto"/>
      </w:pPr>
      <w:bookmarkStart w:id="134" w:name="_5x9wtosxhfih" w:colFirst="0" w:colLast="0"/>
      <w:bookmarkEnd w:id="134"/>
      <w:r>
        <w:lastRenderedPageBreak/>
        <w:t>Testing</w:t>
      </w:r>
    </w:p>
    <w:p w14:paraId="2CBE45BC" w14:textId="77777777" w:rsidR="006F2D6E" w:rsidRDefault="00887069">
      <w:pPr>
        <w:rPr>
          <w:i/>
        </w:rPr>
      </w:pPr>
      <w:r>
        <w:rPr>
          <w:i/>
        </w:rPr>
        <w:t>Jeremy</w:t>
      </w:r>
    </w:p>
    <w:p w14:paraId="1A860CE0" w14:textId="77777777" w:rsidR="006F2D6E" w:rsidRDefault="00887069">
      <w:pPr>
        <w:pStyle w:val="Heading2"/>
        <w:spacing w:after="40"/>
      </w:pPr>
      <w:r>
        <w:t>Testing Status</w:t>
      </w:r>
    </w:p>
    <w:p w14:paraId="23A89D1B" w14:textId="77777777" w:rsidR="006F2D6E" w:rsidRDefault="00887069">
      <w:r>
        <w:t xml:space="preserve">The previous team provided a set of four functional tests which ran scenarios on specific input data and asserted certain outputs from the ingest.py script. In our efforts to run the tests provided, </w:t>
      </w:r>
      <w:commentRangeStart w:id="135"/>
      <w:r>
        <w:t xml:space="preserve">we found them very finicky and hard to reproduce. </w:t>
      </w:r>
      <w:commentRangeEnd w:id="135"/>
      <w:r w:rsidR="0064582A">
        <w:rPr>
          <w:rStyle w:val="CommentReference"/>
        </w:rPr>
        <w:commentReference w:id="135"/>
      </w:r>
      <w:r>
        <w:t>Because of this difficulty and because we anticipate some divergence in our design, we do not plan to keep any of these tests and will instead move forward with our own set of unit tests and acceptance tests.</w:t>
      </w:r>
    </w:p>
    <w:p w14:paraId="169FE356" w14:textId="77777777" w:rsidR="006F2D6E" w:rsidRDefault="006F2D6E"/>
    <w:p w14:paraId="0EE11B82" w14:textId="77777777" w:rsidR="006F2D6E" w:rsidRDefault="00887069">
      <w:r>
        <w:t>At this time, no new tests have run against our project.</w:t>
      </w:r>
    </w:p>
    <w:p w14:paraId="6CE905B8" w14:textId="77777777" w:rsidR="006F2D6E" w:rsidRDefault="006F2D6E"/>
    <w:p w14:paraId="428D463A" w14:textId="77777777" w:rsidR="006F2D6E" w:rsidRDefault="00887069">
      <w:pPr>
        <w:pStyle w:val="Heading2"/>
        <w:spacing w:before="0" w:after="40"/>
      </w:pPr>
      <w:bookmarkStart w:id="136" w:name="_ctinxitigdt3" w:colFirst="0" w:colLast="0"/>
      <w:bookmarkEnd w:id="136"/>
      <w:r>
        <w:t>Testing Strategy</w:t>
      </w:r>
    </w:p>
    <w:p w14:paraId="40CBE594" w14:textId="77777777" w:rsidR="006F2D6E" w:rsidRDefault="00887069">
      <w:r>
        <w:t xml:space="preserve">Our test plan will consist of white-box unit tests and black-box acceptance tests. The aim for the unit tests will be to test the lower level operations of our program without using external resources or requiring complicated setup. </w:t>
      </w:r>
      <w:commentRangeStart w:id="137"/>
      <w:r>
        <w:t>Our acceptance tests will be more involved and involve using the system in as close to a simulated end-user scenario as possible</w:t>
      </w:r>
      <w:commentRangeEnd w:id="137"/>
      <w:r w:rsidR="0064582A">
        <w:rPr>
          <w:rStyle w:val="CommentReference"/>
        </w:rPr>
        <w:commentReference w:id="137"/>
      </w:r>
      <w:r>
        <w:t>. Acceptance tests may be automated if time permits.</w:t>
      </w:r>
    </w:p>
    <w:p w14:paraId="693335AE" w14:textId="77777777" w:rsidR="006F2D6E" w:rsidRDefault="006F2D6E"/>
    <w:p w14:paraId="6C9F4906" w14:textId="77777777" w:rsidR="006F2D6E" w:rsidRDefault="00887069">
      <w:r>
        <w:t xml:space="preserve">The nature of our project presents certain testing challenges. Because our input consists of extremely large quantities of relatively unstructured data, it is important that our test input data covers appropriate equivalence </w:t>
      </w:r>
      <w:commentRangeStart w:id="138"/>
      <w:r>
        <w:t xml:space="preserve">cases rather than trying to test for </w:t>
      </w:r>
      <w:r>
        <w:rPr>
          <w:i/>
        </w:rPr>
        <w:t>any</w:t>
      </w:r>
      <w:r>
        <w:t xml:space="preserve"> possible input.</w:t>
      </w:r>
      <w:commentRangeEnd w:id="138"/>
      <w:r w:rsidR="0064582A">
        <w:rPr>
          <w:rStyle w:val="CommentReference"/>
        </w:rPr>
        <w:commentReference w:id="138"/>
      </w:r>
    </w:p>
    <w:p w14:paraId="35C14BD7" w14:textId="77777777" w:rsidR="006F2D6E" w:rsidRDefault="006F2D6E"/>
    <w:p w14:paraId="538736DE" w14:textId="77777777" w:rsidR="006F2D6E" w:rsidRDefault="00887069">
      <w:r>
        <w:t xml:space="preserve">Our unit tests will be written in Python using the built-in </w:t>
      </w:r>
      <w:proofErr w:type="spellStart"/>
      <w:r>
        <w:t>UnitTest</w:t>
      </w:r>
      <w:proofErr w:type="spellEnd"/>
      <w:r>
        <w:t xml:space="preserve"> library. This framework provides a robust testing setup with a small amount of boilerplate code. </w:t>
      </w:r>
      <w:commentRangeStart w:id="139"/>
      <w:r>
        <w:t xml:space="preserve">To avoid contaminating project directories, tests which run file operations will use the </w:t>
      </w:r>
      <w:proofErr w:type="spellStart"/>
      <w:r>
        <w:t>pyfakefs</w:t>
      </w:r>
      <w:proofErr w:type="spellEnd"/>
      <w:r>
        <w:t xml:space="preserve"> library to mock a file system in memory</w:t>
      </w:r>
      <w:commentRangeEnd w:id="139"/>
      <w:r w:rsidR="0064582A">
        <w:rPr>
          <w:rStyle w:val="CommentReference"/>
        </w:rPr>
        <w:commentReference w:id="139"/>
      </w:r>
      <w:r>
        <w:t>. We will use Coverage.py to determine unit test code coverage.</w:t>
      </w:r>
    </w:p>
    <w:p w14:paraId="0550D298" w14:textId="77777777" w:rsidR="006F2D6E" w:rsidRDefault="006F2D6E"/>
    <w:p w14:paraId="08ABD2EF" w14:textId="77777777" w:rsidR="006F2D6E" w:rsidRDefault="00887069">
      <w:pPr>
        <w:pStyle w:val="Heading2"/>
        <w:spacing w:before="0" w:after="40"/>
        <w:rPr>
          <w:sz w:val="24"/>
          <w:szCs w:val="24"/>
        </w:rPr>
      </w:pPr>
      <w:bookmarkStart w:id="140" w:name="_u4askziqq9mo" w:colFirst="0" w:colLast="0"/>
      <w:bookmarkEnd w:id="140"/>
      <w:r>
        <w:t>Unit Tests</w:t>
      </w:r>
    </w:p>
    <w:p w14:paraId="42C7D9C4" w14:textId="77777777" w:rsidR="006F2D6E" w:rsidRDefault="00887069">
      <w:pPr>
        <w:pBdr>
          <w:top w:val="none" w:sz="0" w:space="3" w:color="auto"/>
          <w:bottom w:val="none" w:sz="0" w:space="3" w:color="auto"/>
          <w:between w:val="none" w:sz="0" w:space="3" w:color="auto"/>
        </w:pBdr>
      </w:pPr>
      <w:commentRangeStart w:id="141"/>
      <w:r>
        <w:t>We anticipate achieving unit test coverage of at least 85% for code portions of our project.</w:t>
      </w:r>
      <w:commentRangeEnd w:id="141"/>
      <w:r w:rsidR="00415A4B">
        <w:rPr>
          <w:rStyle w:val="CommentReference"/>
        </w:rPr>
        <w:commentReference w:id="141"/>
      </w:r>
    </w:p>
    <w:p w14:paraId="07F9FDDD" w14:textId="77777777" w:rsidR="006F2D6E" w:rsidRDefault="00887069">
      <w:pPr>
        <w:pBdr>
          <w:top w:val="none" w:sz="0" w:space="3" w:color="auto"/>
          <w:bottom w:val="none" w:sz="0" w:space="3" w:color="auto"/>
          <w:between w:val="none" w:sz="0" w:space="3" w:color="auto"/>
        </w:pBdr>
      </w:pPr>
      <w:r>
        <w:t>Example unit tests:</w:t>
      </w:r>
    </w:p>
    <w:p w14:paraId="1C8CA99B" w14:textId="77777777" w:rsidR="006F2D6E" w:rsidRDefault="00887069">
      <w:pPr>
        <w:numPr>
          <w:ilvl w:val="0"/>
          <w:numId w:val="6"/>
        </w:numPr>
        <w:pBdr>
          <w:top w:val="none" w:sz="0" w:space="3" w:color="auto"/>
          <w:bottom w:val="none" w:sz="0" w:space="3" w:color="auto"/>
          <w:between w:val="none" w:sz="0" w:space="3" w:color="auto"/>
        </w:pBdr>
        <w:spacing w:after="0"/>
      </w:pPr>
      <w:r>
        <w:t xml:space="preserve">Input archives of each of the types: zip, </w:t>
      </w:r>
      <w:proofErr w:type="spellStart"/>
      <w:r>
        <w:t>gz</w:t>
      </w:r>
      <w:proofErr w:type="spellEnd"/>
      <w:r>
        <w:t>, tar, 7z; verify they are decompressed without issues</w:t>
      </w:r>
    </w:p>
    <w:p w14:paraId="5B535A20" w14:textId="77777777" w:rsidR="006F2D6E" w:rsidRDefault="00887069">
      <w:pPr>
        <w:numPr>
          <w:ilvl w:val="0"/>
          <w:numId w:val="6"/>
        </w:numPr>
        <w:pBdr>
          <w:top w:val="none" w:sz="0" w:space="3" w:color="auto"/>
          <w:bottom w:val="none" w:sz="0" w:space="3" w:color="auto"/>
          <w:between w:val="none" w:sz="0" w:space="3" w:color="auto"/>
        </w:pBdr>
        <w:spacing w:after="0"/>
      </w:pPr>
      <w:r>
        <w:t>Input a double-compressed archive (possibly with mixed compression types); verify files are extracted from all levels</w:t>
      </w:r>
    </w:p>
    <w:p w14:paraId="27B56E05" w14:textId="77777777" w:rsidR="006F2D6E" w:rsidRDefault="00887069">
      <w:pPr>
        <w:numPr>
          <w:ilvl w:val="0"/>
          <w:numId w:val="6"/>
        </w:numPr>
        <w:pBdr>
          <w:top w:val="none" w:sz="0" w:space="3" w:color="auto"/>
          <w:bottom w:val="none" w:sz="0" w:space="3" w:color="auto"/>
          <w:between w:val="none" w:sz="0" w:space="3" w:color="auto"/>
        </w:pBdr>
        <w:spacing w:after="0"/>
      </w:pPr>
      <w:r>
        <w:t>Input a corrupt archive file to decompress; verify the program can handle it gracefully without crashing</w:t>
      </w:r>
    </w:p>
    <w:p w14:paraId="764A7AF9" w14:textId="77777777" w:rsidR="006F2D6E" w:rsidRDefault="00887069">
      <w:pPr>
        <w:pStyle w:val="Heading2"/>
        <w:pBdr>
          <w:top w:val="none" w:sz="0" w:space="3" w:color="auto"/>
          <w:bottom w:val="none" w:sz="0" w:space="3" w:color="auto"/>
          <w:between w:val="none" w:sz="0" w:space="3" w:color="auto"/>
        </w:pBdr>
        <w:spacing w:after="40"/>
      </w:pPr>
      <w:bookmarkStart w:id="142" w:name="_iwqf54pd4bou" w:colFirst="0" w:colLast="0"/>
      <w:bookmarkEnd w:id="142"/>
      <w:r>
        <w:lastRenderedPageBreak/>
        <w:t>Acceptance Tests</w:t>
      </w:r>
    </w:p>
    <w:p w14:paraId="225C9566" w14:textId="77777777" w:rsidR="006F2D6E" w:rsidRDefault="00887069">
      <w:pPr>
        <w:pStyle w:val="Heading3"/>
      </w:pPr>
      <w:bookmarkStart w:id="143" w:name="_p6z4bqbmfahv" w:colFirst="0" w:colLast="0"/>
      <w:bookmarkEnd w:id="143"/>
      <w:r>
        <w:t>Required inputs:</w:t>
      </w:r>
    </w:p>
    <w:p w14:paraId="54DC361B" w14:textId="77777777" w:rsidR="006F2D6E" w:rsidRDefault="00887069">
      <w:r>
        <w:t xml:space="preserve">These acceptance tests will run using the sample input data provided by Morgan Mears </w:t>
      </w:r>
      <w:commentRangeStart w:id="144"/>
      <w:r>
        <w:t>located in Google Drive</w:t>
      </w:r>
      <w:commentRangeEnd w:id="144"/>
      <w:r w:rsidR="00415A4B">
        <w:rPr>
          <w:rStyle w:val="CommentReference"/>
        </w:rPr>
        <w:commentReference w:id="144"/>
      </w:r>
      <w:r>
        <w:t>. The folder “01” from the data set will be referred to in the test plan as “sample-01”.</w:t>
      </w:r>
    </w:p>
    <w:p w14:paraId="1F1491A9" w14:textId="77777777" w:rsidR="006F2D6E" w:rsidRDefault="006F2D6E"/>
    <w:p w14:paraId="7324D0CA" w14:textId="77777777" w:rsidR="006F2D6E" w:rsidRDefault="00887069">
      <w:pPr>
        <w:pStyle w:val="Heading3"/>
      </w:pPr>
      <w:bookmarkStart w:id="145" w:name="_x5cxt2288e6y" w:colFirst="0" w:colLast="0"/>
      <w:bookmarkEnd w:id="145"/>
      <w:commentRangeStart w:id="146"/>
      <w:r>
        <w:t>Test Setup</w:t>
      </w:r>
    </w:p>
    <w:p w14:paraId="666AD1C3" w14:textId="77777777" w:rsidR="006F2D6E" w:rsidRDefault="00887069">
      <w:pPr>
        <w:numPr>
          <w:ilvl w:val="0"/>
          <w:numId w:val="8"/>
        </w:numPr>
      </w:pPr>
      <w:r>
        <w:t>Create a Python virtual environment for the project:</w:t>
      </w:r>
    </w:p>
    <w:p w14:paraId="2AFE13C3" w14:textId="77777777" w:rsidR="006F2D6E" w:rsidRDefault="00887069">
      <w:pPr>
        <w:rPr>
          <w:rFonts w:ascii="Consolas" w:eastAsia="Consolas" w:hAnsi="Consolas" w:cs="Consolas"/>
        </w:rPr>
      </w:pPr>
      <w:r>
        <w:rPr>
          <w:rFonts w:ascii="Consolas" w:eastAsia="Consolas" w:hAnsi="Consolas" w:cs="Consolas"/>
        </w:rPr>
        <w:t xml:space="preserve">python3 -m </w:t>
      </w:r>
      <w:proofErr w:type="spellStart"/>
      <w:proofErr w:type="gramStart"/>
      <w:r>
        <w:rPr>
          <w:rFonts w:ascii="Consolas" w:eastAsia="Consolas" w:hAnsi="Consolas" w:cs="Consolas"/>
        </w:rPr>
        <w:t>venv</w:t>
      </w:r>
      <w:proofErr w:type="spellEnd"/>
      <w:r>
        <w:rPr>
          <w:rFonts w:ascii="Consolas" w:eastAsia="Consolas" w:hAnsi="Consolas" w:cs="Consolas"/>
        </w:rPr>
        <w:t xml:space="preserve"> ./</w:t>
      </w:r>
      <w:proofErr w:type="spellStart"/>
      <w:proofErr w:type="gramEnd"/>
      <w:r>
        <w:rPr>
          <w:rFonts w:ascii="Consolas" w:eastAsia="Consolas" w:hAnsi="Consolas" w:cs="Consolas"/>
        </w:rPr>
        <w:t>venv</w:t>
      </w:r>
      <w:proofErr w:type="spellEnd"/>
    </w:p>
    <w:p w14:paraId="7048E539" w14:textId="77777777" w:rsidR="006F2D6E" w:rsidRDefault="00887069">
      <w:pPr>
        <w:rPr>
          <w:rFonts w:ascii="Consolas" w:eastAsia="Consolas" w:hAnsi="Consolas" w:cs="Consolas"/>
        </w:rPr>
      </w:pPr>
      <w:proofErr w:type="gramStart"/>
      <w:r>
        <w:rPr>
          <w:rFonts w:ascii="Consolas" w:eastAsia="Consolas" w:hAnsi="Consolas" w:cs="Consolas"/>
        </w:rPr>
        <w:t>source</w:t>
      </w:r>
      <w:proofErr w:type="gramEnd"/>
      <w:r>
        <w:rPr>
          <w:rFonts w:ascii="Consolas" w:eastAsia="Consolas" w:hAnsi="Consolas" w:cs="Consolas"/>
        </w:rPr>
        <w:t xml:space="preserve"> ./</w:t>
      </w:r>
      <w:proofErr w:type="spellStart"/>
      <w:r>
        <w:rPr>
          <w:rFonts w:ascii="Consolas" w:eastAsia="Consolas" w:hAnsi="Consolas" w:cs="Consolas"/>
        </w:rPr>
        <w:t>venv</w:t>
      </w:r>
      <w:proofErr w:type="spellEnd"/>
      <w:r>
        <w:rPr>
          <w:rFonts w:ascii="Consolas" w:eastAsia="Consolas" w:hAnsi="Consolas" w:cs="Consolas"/>
        </w:rPr>
        <w:t>/bin/activate</w:t>
      </w:r>
    </w:p>
    <w:p w14:paraId="378E9D31" w14:textId="77777777" w:rsidR="006F2D6E" w:rsidRDefault="006F2D6E">
      <w:pPr>
        <w:rPr>
          <w:rFonts w:ascii="Consolas" w:eastAsia="Consolas" w:hAnsi="Consolas" w:cs="Consolas"/>
        </w:rPr>
      </w:pPr>
    </w:p>
    <w:p w14:paraId="75312069" w14:textId="77777777" w:rsidR="006F2D6E" w:rsidRDefault="00887069">
      <w:pPr>
        <w:numPr>
          <w:ilvl w:val="0"/>
          <w:numId w:val="8"/>
        </w:numPr>
      </w:pPr>
      <w:r>
        <w:t>Install Python dependencies:</w:t>
      </w:r>
    </w:p>
    <w:p w14:paraId="78B56483" w14:textId="77777777" w:rsidR="006F2D6E" w:rsidRDefault="00887069">
      <w:pPr>
        <w:rPr>
          <w:rFonts w:ascii="Consolas" w:eastAsia="Consolas" w:hAnsi="Consolas" w:cs="Consolas"/>
        </w:rPr>
      </w:pPr>
      <w:proofErr w:type="gramStart"/>
      <w:r>
        <w:rPr>
          <w:rFonts w:ascii="Consolas" w:eastAsia="Consolas" w:hAnsi="Consolas" w:cs="Consolas"/>
        </w:rPr>
        <w:t>pip</w:t>
      </w:r>
      <w:proofErr w:type="gramEnd"/>
      <w:r>
        <w:rPr>
          <w:rFonts w:ascii="Consolas" w:eastAsia="Consolas" w:hAnsi="Consolas" w:cs="Consolas"/>
        </w:rPr>
        <w:t xml:space="preserve"> install -r requirements.txt</w:t>
      </w:r>
    </w:p>
    <w:commentRangeEnd w:id="146"/>
    <w:p w14:paraId="61DDE5E8" w14:textId="77777777" w:rsidR="006F2D6E" w:rsidRDefault="00415A4B">
      <w:r>
        <w:rPr>
          <w:rStyle w:val="CommentReference"/>
        </w:rPr>
        <w:commentReference w:id="146"/>
      </w:r>
    </w:p>
    <w:p w14:paraId="18C9D9EA" w14:textId="77777777" w:rsidR="006F2D6E" w:rsidRDefault="006F2D6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225"/>
        <w:gridCol w:w="2850"/>
        <w:gridCol w:w="1785"/>
      </w:tblGrid>
      <w:tr w:rsidR="006F2D6E" w14:paraId="63E31B3B" w14:textId="77777777">
        <w:tc>
          <w:tcPr>
            <w:tcW w:w="1500" w:type="dxa"/>
            <w:shd w:val="clear" w:color="auto" w:fill="auto"/>
            <w:tcMar>
              <w:top w:w="100" w:type="dxa"/>
              <w:left w:w="100" w:type="dxa"/>
              <w:bottom w:w="100" w:type="dxa"/>
              <w:right w:w="100" w:type="dxa"/>
            </w:tcMar>
          </w:tcPr>
          <w:p w14:paraId="12B99750" w14:textId="77777777" w:rsidR="006F2D6E" w:rsidRDefault="00887069">
            <w:pPr>
              <w:widowControl w:val="0"/>
              <w:pBdr>
                <w:top w:val="nil"/>
                <w:left w:val="nil"/>
                <w:bottom w:val="nil"/>
                <w:right w:val="nil"/>
                <w:between w:val="nil"/>
              </w:pBdr>
              <w:spacing w:after="0"/>
              <w:rPr>
                <w:b/>
              </w:rPr>
            </w:pPr>
            <w:r>
              <w:rPr>
                <w:b/>
              </w:rPr>
              <w:t>Test ID</w:t>
            </w:r>
          </w:p>
        </w:tc>
        <w:tc>
          <w:tcPr>
            <w:tcW w:w="3225" w:type="dxa"/>
            <w:shd w:val="clear" w:color="auto" w:fill="auto"/>
            <w:tcMar>
              <w:top w:w="100" w:type="dxa"/>
              <w:left w:w="100" w:type="dxa"/>
              <w:bottom w:w="100" w:type="dxa"/>
              <w:right w:w="100" w:type="dxa"/>
            </w:tcMar>
          </w:tcPr>
          <w:p w14:paraId="74EE9F77" w14:textId="77777777" w:rsidR="006F2D6E" w:rsidRDefault="00887069">
            <w:pPr>
              <w:widowControl w:val="0"/>
              <w:pBdr>
                <w:top w:val="nil"/>
                <w:left w:val="nil"/>
                <w:bottom w:val="nil"/>
                <w:right w:val="nil"/>
                <w:between w:val="nil"/>
              </w:pBdr>
              <w:spacing w:after="0"/>
              <w:rPr>
                <w:b/>
              </w:rPr>
            </w:pPr>
            <w:r>
              <w:rPr>
                <w:b/>
              </w:rPr>
              <w:t>Description</w:t>
            </w:r>
          </w:p>
        </w:tc>
        <w:tc>
          <w:tcPr>
            <w:tcW w:w="2850" w:type="dxa"/>
            <w:shd w:val="clear" w:color="auto" w:fill="auto"/>
            <w:tcMar>
              <w:top w:w="100" w:type="dxa"/>
              <w:left w:w="100" w:type="dxa"/>
              <w:bottom w:w="100" w:type="dxa"/>
              <w:right w:w="100" w:type="dxa"/>
            </w:tcMar>
          </w:tcPr>
          <w:p w14:paraId="01689C68" w14:textId="77777777" w:rsidR="006F2D6E" w:rsidRDefault="00887069">
            <w:pPr>
              <w:widowControl w:val="0"/>
              <w:pBdr>
                <w:top w:val="nil"/>
                <w:left w:val="nil"/>
                <w:bottom w:val="nil"/>
                <w:right w:val="nil"/>
                <w:between w:val="nil"/>
              </w:pBdr>
              <w:spacing w:after="0"/>
              <w:rPr>
                <w:b/>
              </w:rPr>
            </w:pPr>
            <w:r>
              <w:rPr>
                <w:b/>
              </w:rPr>
              <w:t>Expected Results</w:t>
            </w:r>
          </w:p>
        </w:tc>
        <w:tc>
          <w:tcPr>
            <w:tcW w:w="1785" w:type="dxa"/>
            <w:shd w:val="clear" w:color="auto" w:fill="auto"/>
            <w:tcMar>
              <w:top w:w="100" w:type="dxa"/>
              <w:left w:w="100" w:type="dxa"/>
              <w:bottom w:w="100" w:type="dxa"/>
              <w:right w:w="100" w:type="dxa"/>
            </w:tcMar>
          </w:tcPr>
          <w:p w14:paraId="25450525" w14:textId="77777777" w:rsidR="006F2D6E" w:rsidRDefault="00887069">
            <w:pPr>
              <w:widowControl w:val="0"/>
              <w:pBdr>
                <w:top w:val="nil"/>
                <w:left w:val="nil"/>
                <w:bottom w:val="nil"/>
                <w:right w:val="nil"/>
                <w:between w:val="nil"/>
              </w:pBdr>
              <w:spacing w:after="0"/>
              <w:rPr>
                <w:b/>
              </w:rPr>
            </w:pPr>
            <w:r>
              <w:rPr>
                <w:b/>
              </w:rPr>
              <w:t xml:space="preserve">Actual </w:t>
            </w:r>
            <w:commentRangeStart w:id="147"/>
            <w:r>
              <w:rPr>
                <w:b/>
              </w:rPr>
              <w:t>Results</w:t>
            </w:r>
            <w:commentRangeEnd w:id="147"/>
            <w:r w:rsidR="00E56E1C">
              <w:rPr>
                <w:rStyle w:val="CommentReference"/>
              </w:rPr>
              <w:commentReference w:id="147"/>
            </w:r>
          </w:p>
        </w:tc>
      </w:tr>
      <w:tr w:rsidR="006F2D6E" w14:paraId="026507AF" w14:textId="77777777">
        <w:tc>
          <w:tcPr>
            <w:tcW w:w="1500" w:type="dxa"/>
            <w:shd w:val="clear" w:color="auto" w:fill="auto"/>
            <w:tcMar>
              <w:top w:w="100" w:type="dxa"/>
              <w:left w:w="100" w:type="dxa"/>
              <w:bottom w:w="100" w:type="dxa"/>
              <w:right w:w="100" w:type="dxa"/>
            </w:tcMar>
          </w:tcPr>
          <w:p w14:paraId="1A989405" w14:textId="77777777" w:rsidR="006F2D6E" w:rsidRDefault="00887069">
            <w:pPr>
              <w:widowControl w:val="0"/>
              <w:pBdr>
                <w:top w:val="nil"/>
                <w:left w:val="nil"/>
                <w:bottom w:val="nil"/>
                <w:right w:val="nil"/>
                <w:between w:val="nil"/>
              </w:pBdr>
              <w:spacing w:after="0"/>
            </w:pPr>
            <w:r>
              <w:t>ingest1</w:t>
            </w:r>
          </w:p>
        </w:tc>
        <w:tc>
          <w:tcPr>
            <w:tcW w:w="3225" w:type="dxa"/>
            <w:shd w:val="clear" w:color="auto" w:fill="auto"/>
            <w:tcMar>
              <w:top w:w="100" w:type="dxa"/>
              <w:left w:w="100" w:type="dxa"/>
              <w:bottom w:w="100" w:type="dxa"/>
              <w:right w:w="100" w:type="dxa"/>
            </w:tcMar>
          </w:tcPr>
          <w:p w14:paraId="6A733D0F" w14:textId="77777777" w:rsidR="006F2D6E" w:rsidRDefault="00887069">
            <w:pPr>
              <w:widowControl w:val="0"/>
              <w:pBdr>
                <w:top w:val="nil"/>
                <w:left w:val="nil"/>
                <w:bottom w:val="nil"/>
                <w:right w:val="nil"/>
                <w:between w:val="nil"/>
              </w:pBdr>
              <w:spacing w:after="0"/>
            </w:pPr>
            <w:r>
              <w:t>Ingest the dataset sample-01 into logjam by running `ingest.py &lt;path-to-data&gt; -v`</w:t>
            </w:r>
          </w:p>
        </w:tc>
        <w:tc>
          <w:tcPr>
            <w:tcW w:w="2850" w:type="dxa"/>
            <w:shd w:val="clear" w:color="auto" w:fill="auto"/>
            <w:tcMar>
              <w:top w:w="100" w:type="dxa"/>
              <w:left w:w="100" w:type="dxa"/>
              <w:bottom w:w="100" w:type="dxa"/>
              <w:right w:w="100" w:type="dxa"/>
            </w:tcMar>
          </w:tcPr>
          <w:p w14:paraId="61FA5FF5" w14:textId="77777777" w:rsidR="006F2D6E" w:rsidRDefault="00887069">
            <w:pPr>
              <w:widowControl w:val="0"/>
              <w:pBdr>
                <w:top w:val="nil"/>
                <w:left w:val="nil"/>
                <w:bottom w:val="nil"/>
                <w:right w:val="nil"/>
                <w:between w:val="nil"/>
              </w:pBdr>
              <w:spacing w:after="0"/>
            </w:pPr>
            <w:r>
              <w:t xml:space="preserve">Full dataset is processed without errors and data is available for query in elastic search </w:t>
            </w:r>
            <w:r>
              <w:rPr>
                <w:color w:val="980000"/>
              </w:rPr>
              <w:t>(Test query TBD)</w:t>
            </w:r>
          </w:p>
        </w:tc>
        <w:tc>
          <w:tcPr>
            <w:tcW w:w="1785" w:type="dxa"/>
            <w:shd w:val="clear" w:color="auto" w:fill="auto"/>
            <w:tcMar>
              <w:top w:w="100" w:type="dxa"/>
              <w:left w:w="100" w:type="dxa"/>
              <w:bottom w:w="100" w:type="dxa"/>
              <w:right w:w="100" w:type="dxa"/>
            </w:tcMar>
          </w:tcPr>
          <w:p w14:paraId="5D402F57" w14:textId="77777777" w:rsidR="006F2D6E" w:rsidRDefault="006F2D6E">
            <w:pPr>
              <w:widowControl w:val="0"/>
              <w:pBdr>
                <w:top w:val="nil"/>
                <w:left w:val="nil"/>
                <w:bottom w:val="nil"/>
                <w:right w:val="nil"/>
                <w:between w:val="nil"/>
              </w:pBdr>
              <w:spacing w:after="0"/>
            </w:pPr>
          </w:p>
        </w:tc>
      </w:tr>
      <w:tr w:rsidR="006F2D6E" w14:paraId="494A1D22" w14:textId="77777777">
        <w:tc>
          <w:tcPr>
            <w:tcW w:w="1500" w:type="dxa"/>
            <w:shd w:val="clear" w:color="auto" w:fill="auto"/>
            <w:tcMar>
              <w:top w:w="100" w:type="dxa"/>
              <w:left w:w="100" w:type="dxa"/>
              <w:bottom w:w="100" w:type="dxa"/>
              <w:right w:w="100" w:type="dxa"/>
            </w:tcMar>
          </w:tcPr>
          <w:p w14:paraId="78E46756" w14:textId="77777777" w:rsidR="006F2D6E" w:rsidRDefault="00887069">
            <w:pPr>
              <w:widowControl w:val="0"/>
              <w:pBdr>
                <w:top w:val="nil"/>
                <w:left w:val="nil"/>
                <w:bottom w:val="nil"/>
                <w:right w:val="nil"/>
                <w:between w:val="nil"/>
              </w:pBdr>
              <w:spacing w:after="0"/>
            </w:pPr>
            <w:r>
              <w:t>ingest2</w:t>
            </w:r>
          </w:p>
        </w:tc>
        <w:tc>
          <w:tcPr>
            <w:tcW w:w="3225" w:type="dxa"/>
            <w:shd w:val="clear" w:color="auto" w:fill="auto"/>
            <w:tcMar>
              <w:top w:w="100" w:type="dxa"/>
              <w:left w:w="100" w:type="dxa"/>
              <w:bottom w:w="100" w:type="dxa"/>
              <w:right w:w="100" w:type="dxa"/>
            </w:tcMar>
          </w:tcPr>
          <w:p w14:paraId="6D5D593C" w14:textId="77777777" w:rsidR="006F2D6E" w:rsidRDefault="00887069">
            <w:pPr>
              <w:widowControl w:val="0"/>
              <w:pBdr>
                <w:top w:val="nil"/>
                <w:left w:val="nil"/>
                <w:bottom w:val="nil"/>
                <w:right w:val="nil"/>
                <w:between w:val="nil"/>
              </w:pBdr>
              <w:spacing w:after="0"/>
              <w:rPr>
                <w:b/>
              </w:rPr>
            </w:pPr>
            <w:r>
              <w:rPr>
                <w:b/>
              </w:rPr>
              <w:t>Preconditions:</w:t>
            </w:r>
          </w:p>
          <w:p w14:paraId="31354178" w14:textId="77777777" w:rsidR="006F2D6E" w:rsidRDefault="00887069">
            <w:pPr>
              <w:widowControl w:val="0"/>
              <w:numPr>
                <w:ilvl w:val="0"/>
                <w:numId w:val="9"/>
              </w:numPr>
              <w:pBdr>
                <w:top w:val="nil"/>
                <w:left w:val="nil"/>
                <w:bottom w:val="nil"/>
                <w:right w:val="nil"/>
                <w:between w:val="nil"/>
              </w:pBdr>
              <w:spacing w:after="0"/>
            </w:pPr>
            <w:proofErr w:type="spellStart"/>
            <w:r>
              <w:t>Elasticsearch</w:t>
            </w:r>
            <w:proofErr w:type="spellEnd"/>
            <w:r>
              <w:t xml:space="preserve"> index is empty</w:t>
            </w:r>
          </w:p>
          <w:p w14:paraId="631D5702" w14:textId="77777777" w:rsidR="006F2D6E" w:rsidRDefault="00887069">
            <w:pPr>
              <w:widowControl w:val="0"/>
              <w:numPr>
                <w:ilvl w:val="0"/>
                <w:numId w:val="9"/>
              </w:numPr>
              <w:pBdr>
                <w:top w:val="nil"/>
                <w:left w:val="nil"/>
                <w:bottom w:val="nil"/>
                <w:right w:val="nil"/>
                <w:between w:val="nil"/>
              </w:pBdr>
              <w:spacing w:after="0"/>
            </w:pPr>
            <w:r>
              <w:t>All logs previously input into logjam have been deleted</w:t>
            </w:r>
          </w:p>
          <w:p w14:paraId="779FCD54" w14:textId="77777777" w:rsidR="006F2D6E" w:rsidRDefault="00887069">
            <w:pPr>
              <w:widowControl w:val="0"/>
              <w:pBdr>
                <w:top w:val="nil"/>
                <w:left w:val="nil"/>
                <w:bottom w:val="nil"/>
                <w:right w:val="nil"/>
                <w:between w:val="nil"/>
              </w:pBdr>
              <w:spacing w:after="0"/>
              <w:rPr>
                <w:b/>
              </w:rPr>
            </w:pPr>
            <w:r>
              <w:rPr>
                <w:b/>
              </w:rPr>
              <w:t>Steps:</w:t>
            </w:r>
          </w:p>
          <w:p w14:paraId="4894F50B" w14:textId="77777777" w:rsidR="006F2D6E" w:rsidRDefault="00887069">
            <w:pPr>
              <w:widowControl w:val="0"/>
              <w:numPr>
                <w:ilvl w:val="0"/>
                <w:numId w:val="5"/>
              </w:numPr>
              <w:pBdr>
                <w:top w:val="nil"/>
                <w:left w:val="nil"/>
                <w:bottom w:val="nil"/>
                <w:right w:val="nil"/>
                <w:between w:val="nil"/>
              </w:pBdr>
              <w:spacing w:after="0"/>
            </w:pPr>
            <w:r>
              <w:t>Start ingesting the data set sample-01 as described in ingest1,</w:t>
            </w:r>
          </w:p>
          <w:p w14:paraId="158985A2" w14:textId="77777777" w:rsidR="006F2D6E" w:rsidRDefault="00887069">
            <w:pPr>
              <w:widowControl w:val="0"/>
              <w:numPr>
                <w:ilvl w:val="0"/>
                <w:numId w:val="5"/>
              </w:numPr>
              <w:pBdr>
                <w:top w:val="nil"/>
                <w:left w:val="nil"/>
                <w:bottom w:val="nil"/>
                <w:right w:val="nil"/>
                <w:between w:val="nil"/>
              </w:pBdr>
              <w:spacing w:after="0"/>
            </w:pPr>
            <w:commentRangeStart w:id="148"/>
            <w:r>
              <w:t>After a few seconds, interrupt the program by pressing ctrl-C</w:t>
            </w:r>
            <w:commentRangeEnd w:id="148"/>
            <w:r w:rsidR="00415A4B">
              <w:rPr>
                <w:rStyle w:val="CommentReference"/>
              </w:rPr>
              <w:commentReference w:id="148"/>
            </w:r>
          </w:p>
          <w:p w14:paraId="57D85B23" w14:textId="77777777" w:rsidR="006F2D6E" w:rsidRDefault="00887069">
            <w:pPr>
              <w:widowControl w:val="0"/>
              <w:numPr>
                <w:ilvl w:val="0"/>
                <w:numId w:val="5"/>
              </w:numPr>
              <w:pBdr>
                <w:top w:val="nil"/>
                <w:left w:val="nil"/>
                <w:bottom w:val="nil"/>
                <w:right w:val="nil"/>
                <w:between w:val="nil"/>
              </w:pBdr>
              <w:spacing w:after="0"/>
            </w:pPr>
            <w:r>
              <w:t xml:space="preserve">Start the ingest script again in the same way. </w:t>
            </w:r>
          </w:p>
          <w:p w14:paraId="222D2BE7" w14:textId="77777777" w:rsidR="006F2D6E" w:rsidRDefault="006F2D6E">
            <w:pPr>
              <w:widowControl w:val="0"/>
              <w:pBdr>
                <w:top w:val="nil"/>
                <w:left w:val="nil"/>
                <w:bottom w:val="nil"/>
                <w:right w:val="nil"/>
                <w:between w:val="nil"/>
              </w:pBdr>
              <w:spacing w:after="0"/>
            </w:pPr>
          </w:p>
        </w:tc>
        <w:tc>
          <w:tcPr>
            <w:tcW w:w="2850" w:type="dxa"/>
            <w:shd w:val="clear" w:color="auto" w:fill="auto"/>
            <w:tcMar>
              <w:top w:w="100" w:type="dxa"/>
              <w:left w:w="100" w:type="dxa"/>
              <w:bottom w:w="100" w:type="dxa"/>
              <w:right w:w="100" w:type="dxa"/>
            </w:tcMar>
          </w:tcPr>
          <w:p w14:paraId="39F9FCC2" w14:textId="77777777" w:rsidR="006F2D6E" w:rsidRDefault="00887069">
            <w:pPr>
              <w:widowControl w:val="0"/>
              <w:spacing w:after="0"/>
            </w:pPr>
            <w:r>
              <w:t>Logjam should pick up where it left off as indicated by the program's log output</w:t>
            </w:r>
          </w:p>
        </w:tc>
        <w:tc>
          <w:tcPr>
            <w:tcW w:w="1785" w:type="dxa"/>
            <w:shd w:val="clear" w:color="auto" w:fill="auto"/>
            <w:tcMar>
              <w:top w:w="100" w:type="dxa"/>
              <w:left w:w="100" w:type="dxa"/>
              <w:bottom w:w="100" w:type="dxa"/>
              <w:right w:w="100" w:type="dxa"/>
            </w:tcMar>
          </w:tcPr>
          <w:p w14:paraId="46626F06" w14:textId="77777777" w:rsidR="006F2D6E" w:rsidRDefault="006F2D6E">
            <w:pPr>
              <w:widowControl w:val="0"/>
              <w:pBdr>
                <w:top w:val="nil"/>
                <w:left w:val="nil"/>
                <w:bottom w:val="nil"/>
                <w:right w:val="nil"/>
                <w:between w:val="nil"/>
              </w:pBdr>
              <w:spacing w:after="0"/>
            </w:pPr>
          </w:p>
        </w:tc>
      </w:tr>
      <w:tr w:rsidR="006F2D6E" w14:paraId="0AEE2F66" w14:textId="77777777">
        <w:tc>
          <w:tcPr>
            <w:tcW w:w="1500" w:type="dxa"/>
            <w:shd w:val="clear" w:color="auto" w:fill="auto"/>
            <w:tcMar>
              <w:top w:w="100" w:type="dxa"/>
              <w:left w:w="100" w:type="dxa"/>
              <w:bottom w:w="100" w:type="dxa"/>
              <w:right w:w="100" w:type="dxa"/>
            </w:tcMar>
          </w:tcPr>
          <w:p w14:paraId="3B4C8708" w14:textId="77777777" w:rsidR="006F2D6E" w:rsidRDefault="00887069">
            <w:pPr>
              <w:widowControl w:val="0"/>
              <w:pBdr>
                <w:top w:val="nil"/>
                <w:left w:val="nil"/>
                <w:bottom w:val="nil"/>
                <w:right w:val="nil"/>
                <w:between w:val="nil"/>
              </w:pBdr>
              <w:spacing w:after="0"/>
            </w:pPr>
            <w:commentRangeStart w:id="149"/>
            <w:r>
              <w:t>analyze1</w:t>
            </w:r>
            <w:commentRangeEnd w:id="149"/>
            <w:r w:rsidR="00415A4B">
              <w:rPr>
                <w:rStyle w:val="CommentReference"/>
              </w:rPr>
              <w:commentReference w:id="149"/>
            </w:r>
          </w:p>
        </w:tc>
        <w:tc>
          <w:tcPr>
            <w:tcW w:w="3225" w:type="dxa"/>
            <w:shd w:val="clear" w:color="auto" w:fill="auto"/>
            <w:tcMar>
              <w:top w:w="100" w:type="dxa"/>
              <w:left w:w="100" w:type="dxa"/>
              <w:bottom w:w="100" w:type="dxa"/>
              <w:right w:w="100" w:type="dxa"/>
            </w:tcMar>
          </w:tcPr>
          <w:p w14:paraId="01E5040B" w14:textId="77777777" w:rsidR="006F2D6E" w:rsidRDefault="00887069">
            <w:pPr>
              <w:widowControl w:val="0"/>
              <w:pBdr>
                <w:top w:val="nil"/>
                <w:left w:val="nil"/>
                <w:bottom w:val="nil"/>
                <w:right w:val="nil"/>
                <w:between w:val="nil"/>
              </w:pBdr>
              <w:spacing w:after="0"/>
              <w:rPr>
                <w:b/>
              </w:rPr>
            </w:pPr>
            <w:r>
              <w:rPr>
                <w:b/>
              </w:rPr>
              <w:t>Preconditions:</w:t>
            </w:r>
          </w:p>
          <w:p w14:paraId="49D8CE12" w14:textId="77777777" w:rsidR="006F2D6E" w:rsidRDefault="00887069">
            <w:pPr>
              <w:widowControl w:val="0"/>
              <w:numPr>
                <w:ilvl w:val="0"/>
                <w:numId w:val="7"/>
              </w:numPr>
              <w:pBdr>
                <w:top w:val="nil"/>
                <w:left w:val="nil"/>
                <w:bottom w:val="nil"/>
                <w:right w:val="nil"/>
                <w:between w:val="nil"/>
              </w:pBdr>
              <w:spacing w:after="0"/>
            </w:pPr>
            <w:r>
              <w:t xml:space="preserve">Sample-01 data set has </w:t>
            </w:r>
            <w:r>
              <w:lastRenderedPageBreak/>
              <w:t>previously been ingested</w:t>
            </w:r>
          </w:p>
          <w:p w14:paraId="1D666B99" w14:textId="77777777" w:rsidR="006F2D6E" w:rsidRDefault="00887069">
            <w:pPr>
              <w:widowControl w:val="0"/>
              <w:pBdr>
                <w:top w:val="nil"/>
                <w:left w:val="nil"/>
                <w:bottom w:val="nil"/>
                <w:right w:val="nil"/>
                <w:between w:val="nil"/>
              </w:pBdr>
              <w:spacing w:after="0"/>
              <w:rPr>
                <w:b/>
              </w:rPr>
            </w:pPr>
            <w:r>
              <w:rPr>
                <w:b/>
              </w:rPr>
              <w:t>Steps:</w:t>
            </w:r>
          </w:p>
          <w:p w14:paraId="7D3A9C01" w14:textId="77777777" w:rsidR="006F2D6E" w:rsidRDefault="00887069">
            <w:pPr>
              <w:widowControl w:val="0"/>
              <w:pBdr>
                <w:top w:val="nil"/>
                <w:left w:val="nil"/>
                <w:bottom w:val="nil"/>
                <w:right w:val="nil"/>
                <w:between w:val="nil"/>
              </w:pBdr>
              <w:spacing w:after="0"/>
            </w:pPr>
            <w:r>
              <w:t xml:space="preserve">Paste a section of log into the UI which does have similarities to existing logs </w:t>
            </w:r>
            <w:r>
              <w:rPr>
                <w:color w:val="980000"/>
              </w:rPr>
              <w:t>(exact input data TBD)</w:t>
            </w:r>
          </w:p>
        </w:tc>
        <w:tc>
          <w:tcPr>
            <w:tcW w:w="2850" w:type="dxa"/>
            <w:shd w:val="clear" w:color="auto" w:fill="auto"/>
            <w:tcMar>
              <w:top w:w="100" w:type="dxa"/>
              <w:left w:w="100" w:type="dxa"/>
              <w:bottom w:w="100" w:type="dxa"/>
              <w:right w:w="100" w:type="dxa"/>
            </w:tcMar>
          </w:tcPr>
          <w:p w14:paraId="4C7FC0E2" w14:textId="77777777" w:rsidR="006F2D6E" w:rsidRDefault="00887069">
            <w:pPr>
              <w:widowControl w:val="0"/>
              <w:spacing w:after="0"/>
              <w:rPr>
                <w:color w:val="980000"/>
              </w:rPr>
            </w:pPr>
            <w:proofErr w:type="gramStart"/>
            <w:r>
              <w:lastRenderedPageBreak/>
              <w:t>logjam</w:t>
            </w:r>
            <w:proofErr w:type="gramEnd"/>
            <w:r>
              <w:t xml:space="preserve"> reports logs with similar features. (“not </w:t>
            </w:r>
            <w:r>
              <w:lastRenderedPageBreak/>
              <w:t xml:space="preserve">abnormal”) </w:t>
            </w:r>
            <w:r>
              <w:rPr>
                <w:color w:val="980000"/>
              </w:rPr>
              <w:t>(Exact report info TBD)</w:t>
            </w:r>
          </w:p>
        </w:tc>
        <w:tc>
          <w:tcPr>
            <w:tcW w:w="1785" w:type="dxa"/>
            <w:shd w:val="clear" w:color="auto" w:fill="auto"/>
            <w:tcMar>
              <w:top w:w="100" w:type="dxa"/>
              <w:left w:w="100" w:type="dxa"/>
              <w:bottom w:w="100" w:type="dxa"/>
              <w:right w:w="100" w:type="dxa"/>
            </w:tcMar>
          </w:tcPr>
          <w:p w14:paraId="5C1774F1" w14:textId="77777777" w:rsidR="006F2D6E" w:rsidRDefault="006F2D6E">
            <w:pPr>
              <w:widowControl w:val="0"/>
              <w:pBdr>
                <w:top w:val="nil"/>
                <w:left w:val="nil"/>
                <w:bottom w:val="nil"/>
                <w:right w:val="nil"/>
                <w:between w:val="nil"/>
              </w:pBdr>
              <w:spacing w:after="0"/>
            </w:pPr>
          </w:p>
        </w:tc>
      </w:tr>
      <w:tr w:rsidR="006F2D6E" w14:paraId="3F8E0A69" w14:textId="77777777">
        <w:tc>
          <w:tcPr>
            <w:tcW w:w="1500" w:type="dxa"/>
            <w:shd w:val="clear" w:color="auto" w:fill="auto"/>
            <w:tcMar>
              <w:top w:w="100" w:type="dxa"/>
              <w:left w:w="100" w:type="dxa"/>
              <w:bottom w:w="100" w:type="dxa"/>
              <w:right w:w="100" w:type="dxa"/>
            </w:tcMar>
          </w:tcPr>
          <w:p w14:paraId="6E9D1A78" w14:textId="77777777" w:rsidR="006F2D6E" w:rsidRDefault="00887069">
            <w:pPr>
              <w:widowControl w:val="0"/>
              <w:pBdr>
                <w:top w:val="nil"/>
                <w:left w:val="nil"/>
                <w:bottom w:val="nil"/>
                <w:right w:val="nil"/>
                <w:between w:val="nil"/>
              </w:pBdr>
              <w:spacing w:after="0"/>
            </w:pPr>
            <w:r>
              <w:t>analyze2</w:t>
            </w:r>
          </w:p>
        </w:tc>
        <w:tc>
          <w:tcPr>
            <w:tcW w:w="3225" w:type="dxa"/>
            <w:shd w:val="clear" w:color="auto" w:fill="auto"/>
            <w:tcMar>
              <w:top w:w="100" w:type="dxa"/>
              <w:left w:w="100" w:type="dxa"/>
              <w:bottom w:w="100" w:type="dxa"/>
              <w:right w:w="100" w:type="dxa"/>
            </w:tcMar>
          </w:tcPr>
          <w:p w14:paraId="1C0D5333" w14:textId="77777777" w:rsidR="006F2D6E" w:rsidRDefault="00887069">
            <w:pPr>
              <w:widowControl w:val="0"/>
              <w:spacing w:after="0"/>
              <w:rPr>
                <w:b/>
              </w:rPr>
            </w:pPr>
            <w:r>
              <w:rPr>
                <w:b/>
              </w:rPr>
              <w:t>Preconditions:</w:t>
            </w:r>
          </w:p>
          <w:p w14:paraId="463D8AB1" w14:textId="77777777" w:rsidR="006F2D6E" w:rsidRDefault="00887069">
            <w:pPr>
              <w:widowControl w:val="0"/>
              <w:numPr>
                <w:ilvl w:val="0"/>
                <w:numId w:val="10"/>
              </w:numPr>
              <w:pBdr>
                <w:top w:val="nil"/>
                <w:left w:val="nil"/>
                <w:bottom w:val="nil"/>
                <w:right w:val="nil"/>
                <w:between w:val="nil"/>
              </w:pBdr>
              <w:spacing w:after="0"/>
            </w:pPr>
            <w:r>
              <w:t>Sample-01 data set has previously been ingested</w:t>
            </w:r>
          </w:p>
          <w:p w14:paraId="41FE86DC" w14:textId="77777777" w:rsidR="006F2D6E" w:rsidRDefault="00887069">
            <w:pPr>
              <w:widowControl w:val="0"/>
              <w:pBdr>
                <w:top w:val="nil"/>
                <w:left w:val="nil"/>
                <w:bottom w:val="nil"/>
                <w:right w:val="nil"/>
                <w:between w:val="nil"/>
              </w:pBdr>
              <w:spacing w:after="0"/>
              <w:rPr>
                <w:b/>
              </w:rPr>
            </w:pPr>
            <w:r>
              <w:rPr>
                <w:b/>
              </w:rPr>
              <w:t>Steps:</w:t>
            </w:r>
          </w:p>
          <w:p w14:paraId="5C88889A" w14:textId="77777777" w:rsidR="006F2D6E" w:rsidRDefault="00887069">
            <w:pPr>
              <w:widowControl w:val="0"/>
              <w:pBdr>
                <w:top w:val="nil"/>
                <w:left w:val="nil"/>
                <w:bottom w:val="nil"/>
                <w:right w:val="nil"/>
                <w:between w:val="nil"/>
              </w:pBdr>
              <w:spacing w:after="0"/>
            </w:pPr>
            <w:r>
              <w:t xml:space="preserve">Input a section of log with an error type which is </w:t>
            </w:r>
            <w:r>
              <w:rPr>
                <w:i/>
              </w:rPr>
              <w:t>unlike</w:t>
            </w:r>
            <w:r>
              <w:t xml:space="preserve"> those previously ingested </w:t>
            </w:r>
            <w:r>
              <w:rPr>
                <w:color w:val="980000"/>
              </w:rPr>
              <w:t>(exact input data TBD)</w:t>
            </w:r>
          </w:p>
        </w:tc>
        <w:tc>
          <w:tcPr>
            <w:tcW w:w="2850" w:type="dxa"/>
            <w:shd w:val="clear" w:color="auto" w:fill="auto"/>
            <w:tcMar>
              <w:top w:w="100" w:type="dxa"/>
              <w:left w:w="100" w:type="dxa"/>
              <w:bottom w:w="100" w:type="dxa"/>
              <w:right w:w="100" w:type="dxa"/>
            </w:tcMar>
          </w:tcPr>
          <w:p w14:paraId="7CED5E3F" w14:textId="77777777" w:rsidR="006F2D6E" w:rsidRDefault="00887069">
            <w:pPr>
              <w:widowControl w:val="0"/>
              <w:spacing w:after="0"/>
              <w:rPr>
                <w:color w:val="980000"/>
              </w:rPr>
            </w:pPr>
            <w:r>
              <w:t xml:space="preserve">Logjam indicates this input </w:t>
            </w:r>
            <w:r>
              <w:rPr>
                <w:i/>
              </w:rPr>
              <w:t xml:space="preserve">is </w:t>
            </w:r>
            <w:r>
              <w:t xml:space="preserve">abnormal </w:t>
            </w:r>
            <w:r>
              <w:rPr>
                <w:color w:val="980000"/>
              </w:rPr>
              <w:t>(exact report info TBD)</w:t>
            </w:r>
          </w:p>
        </w:tc>
        <w:tc>
          <w:tcPr>
            <w:tcW w:w="1785" w:type="dxa"/>
            <w:shd w:val="clear" w:color="auto" w:fill="auto"/>
            <w:tcMar>
              <w:top w:w="100" w:type="dxa"/>
              <w:left w:w="100" w:type="dxa"/>
              <w:bottom w:w="100" w:type="dxa"/>
              <w:right w:w="100" w:type="dxa"/>
            </w:tcMar>
          </w:tcPr>
          <w:p w14:paraId="3945A314" w14:textId="77777777" w:rsidR="006F2D6E" w:rsidRDefault="006F2D6E">
            <w:pPr>
              <w:widowControl w:val="0"/>
              <w:pBdr>
                <w:top w:val="nil"/>
                <w:left w:val="nil"/>
                <w:bottom w:val="nil"/>
                <w:right w:val="nil"/>
                <w:between w:val="nil"/>
              </w:pBdr>
              <w:spacing w:after="0"/>
            </w:pPr>
          </w:p>
        </w:tc>
      </w:tr>
    </w:tbl>
    <w:p w14:paraId="4732374F" w14:textId="77777777" w:rsidR="006F2D6E" w:rsidRDefault="00887069">
      <w:r>
        <w:t xml:space="preserve">Discussion on test </w:t>
      </w:r>
      <w:commentRangeStart w:id="150"/>
      <w:r>
        <w:t>result</w:t>
      </w:r>
      <w:commentRangeEnd w:id="150"/>
      <w:r w:rsidR="00E56E1C">
        <w:rPr>
          <w:rStyle w:val="CommentReference"/>
        </w:rPr>
        <w:commentReference w:id="150"/>
      </w:r>
      <w:r>
        <w:t>:</w:t>
      </w:r>
    </w:p>
    <w:p w14:paraId="6C80B161" w14:textId="77777777" w:rsidR="006F2D6E" w:rsidRDefault="006F2D6E">
      <w:pPr>
        <w:pStyle w:val="Title"/>
        <w:spacing w:after="40"/>
      </w:pPr>
      <w:bookmarkStart w:id="151" w:name="_j5wtetoavb5p" w:colFirst="0" w:colLast="0"/>
      <w:bookmarkEnd w:id="151"/>
    </w:p>
    <w:p w14:paraId="2021D4B8" w14:textId="77777777" w:rsidR="006F2D6E" w:rsidRDefault="00887069">
      <w:pPr>
        <w:pStyle w:val="Heading1"/>
        <w:spacing w:after="40" w:line="240" w:lineRule="auto"/>
      </w:pPr>
      <w:bookmarkStart w:id="152" w:name="_i3avgatq0lol" w:colFirst="0" w:colLast="0"/>
      <w:bookmarkEnd w:id="152"/>
      <w:r>
        <w:br w:type="page"/>
      </w:r>
    </w:p>
    <w:p w14:paraId="4CEA61B2" w14:textId="77777777" w:rsidR="006F2D6E" w:rsidRDefault="00887069">
      <w:pPr>
        <w:pStyle w:val="Heading1"/>
        <w:spacing w:after="40" w:line="240" w:lineRule="auto"/>
      </w:pPr>
      <w:bookmarkStart w:id="153" w:name="_9o4oqu6vyvuu" w:colFirst="0" w:colLast="0"/>
      <w:bookmarkEnd w:id="153"/>
      <w:r>
        <w:lastRenderedPageBreak/>
        <w:t xml:space="preserve">Task </w:t>
      </w:r>
      <w:commentRangeStart w:id="154"/>
      <w:r>
        <w:t>Plan</w:t>
      </w:r>
      <w:commentRangeEnd w:id="154"/>
      <w:r w:rsidR="00E56E1C">
        <w:rPr>
          <w:rStyle w:val="CommentReference"/>
        </w:rPr>
        <w:commentReference w:id="154"/>
      </w:r>
    </w:p>
    <w:p w14:paraId="56B2D51C" w14:textId="77777777" w:rsidR="006F2D6E" w:rsidRDefault="00887069">
      <w:pPr>
        <w:rPr>
          <w:i/>
        </w:rPr>
      </w:pPr>
      <w:proofErr w:type="spellStart"/>
      <w:r>
        <w:rPr>
          <w:i/>
        </w:rPr>
        <w:t>Wenting</w:t>
      </w:r>
      <w:proofErr w:type="spellEnd"/>
    </w:p>
    <w:p w14:paraId="25A67F25" w14:textId="77777777" w:rsidR="00BD4796" w:rsidRDefault="00BD4796"/>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455"/>
        <w:gridCol w:w="2085"/>
        <w:gridCol w:w="1440"/>
        <w:gridCol w:w="1380"/>
      </w:tblGrid>
      <w:tr w:rsidR="006F2D6E" w14:paraId="66C874C5" w14:textId="77777777">
        <w:trPr>
          <w:trHeight w:val="6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687E76" w14:textId="77777777" w:rsidR="006F2D6E" w:rsidRDefault="00887069">
            <w:pPr>
              <w:pBdr>
                <w:top w:val="none" w:sz="0" w:space="3" w:color="auto"/>
                <w:bottom w:val="none" w:sz="0" w:space="3" w:color="auto"/>
                <w:between w:val="none" w:sz="0" w:space="3" w:color="auto"/>
              </w:pBdr>
              <w:jc w:val="center"/>
              <w:rPr>
                <w:b/>
              </w:rPr>
            </w:pPr>
            <w:r>
              <w:rPr>
                <w:b/>
              </w:rPr>
              <w:t>Team 20 Task Plan</w:t>
            </w:r>
          </w:p>
        </w:tc>
      </w:tr>
      <w:tr w:rsidR="006F2D6E" w14:paraId="442D65EA" w14:textId="77777777">
        <w:trPr>
          <w:trHeight w:val="480"/>
        </w:trPr>
        <w:tc>
          <w:tcPr>
            <w:tcW w:w="4455"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3485CE" w14:textId="77777777" w:rsidR="006F2D6E" w:rsidRDefault="00887069">
            <w:pPr>
              <w:pBdr>
                <w:top w:val="none" w:sz="0" w:space="3" w:color="auto"/>
                <w:bottom w:val="none" w:sz="0" w:space="3" w:color="auto"/>
                <w:between w:val="none" w:sz="0" w:space="3" w:color="auto"/>
              </w:pBdr>
              <w:rPr>
                <w:b/>
              </w:rPr>
            </w:pPr>
            <w:r>
              <w:rPr>
                <w:b/>
              </w:rPr>
              <w:t>Item</w:t>
            </w:r>
          </w:p>
        </w:tc>
        <w:tc>
          <w:tcPr>
            <w:tcW w:w="20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0FDFA52" w14:textId="77777777" w:rsidR="006F2D6E" w:rsidRDefault="00887069">
            <w:pPr>
              <w:pBdr>
                <w:top w:val="none" w:sz="0" w:space="3" w:color="auto"/>
                <w:bottom w:val="none" w:sz="0" w:space="3" w:color="auto"/>
                <w:between w:val="none" w:sz="0" w:space="3" w:color="auto"/>
              </w:pBdr>
              <w:jc w:val="center"/>
              <w:rPr>
                <w:b/>
              </w:rPr>
            </w:pPr>
            <w:r>
              <w:rPr>
                <w:b/>
              </w:rPr>
              <w:t>Owner(s)</w:t>
            </w:r>
          </w:p>
        </w:tc>
        <w:tc>
          <w:tcPr>
            <w:tcW w:w="14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A78BE08" w14:textId="77777777" w:rsidR="006F2D6E" w:rsidRDefault="00887069">
            <w:pPr>
              <w:pBdr>
                <w:top w:val="none" w:sz="0" w:space="3" w:color="auto"/>
                <w:bottom w:val="none" w:sz="0" w:space="3" w:color="auto"/>
                <w:between w:val="none" w:sz="0" w:space="3" w:color="auto"/>
              </w:pBdr>
              <w:jc w:val="center"/>
              <w:rPr>
                <w:b/>
              </w:rPr>
            </w:pPr>
            <w:r>
              <w:rPr>
                <w:b/>
              </w:rPr>
              <w:t>Due Date</w:t>
            </w:r>
          </w:p>
        </w:tc>
        <w:tc>
          <w:tcPr>
            <w:tcW w:w="138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751F131E" w14:textId="77777777" w:rsidR="006F2D6E" w:rsidRDefault="00887069">
            <w:pPr>
              <w:pBdr>
                <w:top w:val="none" w:sz="0" w:space="3" w:color="auto"/>
                <w:bottom w:val="none" w:sz="0" w:space="3" w:color="auto"/>
                <w:between w:val="none" w:sz="0" w:space="3" w:color="auto"/>
              </w:pBdr>
              <w:jc w:val="center"/>
              <w:rPr>
                <w:b/>
              </w:rPr>
            </w:pPr>
            <w:r>
              <w:rPr>
                <w:b/>
              </w:rPr>
              <w:t>Status</w:t>
            </w:r>
          </w:p>
        </w:tc>
      </w:tr>
      <w:tr w:rsidR="006F2D6E" w14:paraId="54C72289" w14:textId="77777777">
        <w:trPr>
          <w:trHeight w:val="1740"/>
        </w:trPr>
        <w:tc>
          <w:tcPr>
            <w:tcW w:w="44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B958E" w14:textId="77777777" w:rsidR="006F2D6E" w:rsidRDefault="00887069">
            <w:pPr>
              <w:pBdr>
                <w:top w:val="none" w:sz="0" w:space="3" w:color="auto"/>
                <w:bottom w:val="none" w:sz="0" w:space="3" w:color="auto"/>
                <w:between w:val="none" w:sz="0" w:space="3" w:color="auto"/>
              </w:pBdr>
              <w:rPr>
                <w:sz w:val="12"/>
                <w:szCs w:val="12"/>
              </w:rPr>
            </w:pPr>
            <w:r>
              <w:t>Draft requirement</w:t>
            </w:r>
          </w:p>
          <w:p w14:paraId="7D95305D" w14:textId="77777777" w:rsidR="006F2D6E" w:rsidRDefault="00887069">
            <w:pPr>
              <w:numPr>
                <w:ilvl w:val="0"/>
                <w:numId w:val="2"/>
              </w:numPr>
              <w:pBdr>
                <w:top w:val="none" w:sz="0" w:space="3" w:color="auto"/>
                <w:bottom w:val="none" w:sz="0" w:space="3" w:color="auto"/>
                <w:between w:val="none" w:sz="0" w:space="3" w:color="auto"/>
              </w:pBdr>
              <w:ind w:hanging="720"/>
            </w:pPr>
            <w:r>
              <w:t>Learn ELK Stack</w:t>
            </w:r>
          </w:p>
          <w:p w14:paraId="5F6D606F" w14:textId="77777777" w:rsidR="006F2D6E" w:rsidRDefault="00887069">
            <w:pPr>
              <w:numPr>
                <w:ilvl w:val="0"/>
                <w:numId w:val="2"/>
              </w:numPr>
              <w:pBdr>
                <w:top w:val="none" w:sz="0" w:space="3" w:color="auto"/>
                <w:bottom w:val="none" w:sz="0" w:space="3" w:color="auto"/>
                <w:between w:val="none" w:sz="0" w:space="3" w:color="auto"/>
              </w:pBdr>
              <w:ind w:hanging="720"/>
            </w:pPr>
            <w:r>
              <w:t xml:space="preserve">Setup </w:t>
            </w:r>
            <w:proofErr w:type="spellStart"/>
            <w:r>
              <w:t>Github</w:t>
            </w:r>
            <w:proofErr w:type="spellEnd"/>
            <w:r>
              <w:t xml:space="preserve"> repository</w:t>
            </w:r>
          </w:p>
          <w:p w14:paraId="02197DE3" w14:textId="77777777" w:rsidR="006F2D6E" w:rsidRDefault="00887069">
            <w:pPr>
              <w:numPr>
                <w:ilvl w:val="0"/>
                <w:numId w:val="2"/>
              </w:numPr>
              <w:pBdr>
                <w:top w:val="none" w:sz="0" w:space="3" w:color="auto"/>
                <w:bottom w:val="none" w:sz="0" w:space="3" w:color="auto"/>
                <w:between w:val="none" w:sz="0" w:space="3" w:color="auto"/>
              </w:pBdr>
              <w:ind w:hanging="720"/>
            </w:pPr>
            <w:r>
              <w:t>Investigate existing installation process</w:t>
            </w:r>
          </w:p>
          <w:p w14:paraId="26FF0EBC" w14:textId="77777777" w:rsidR="006F2D6E" w:rsidRDefault="00887069">
            <w:pPr>
              <w:numPr>
                <w:ilvl w:val="0"/>
                <w:numId w:val="2"/>
              </w:numPr>
              <w:pBdr>
                <w:top w:val="none" w:sz="0" w:space="3" w:color="auto"/>
                <w:bottom w:val="none" w:sz="0" w:space="3" w:color="auto"/>
                <w:between w:val="none" w:sz="0" w:space="3" w:color="auto"/>
              </w:pBdr>
              <w:ind w:hanging="720"/>
            </w:pPr>
            <w:r>
              <w:t>Get example data from Morgan</w:t>
            </w:r>
          </w:p>
        </w:tc>
        <w:tc>
          <w:tcPr>
            <w:tcW w:w="20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E50EA7" w14:textId="77777777" w:rsidR="006F2D6E" w:rsidRDefault="00887069">
            <w:pPr>
              <w:pBdr>
                <w:top w:val="none" w:sz="0" w:space="3" w:color="auto"/>
                <w:bottom w:val="none" w:sz="0" w:space="3" w:color="auto"/>
                <w:between w:val="none" w:sz="0" w:space="3" w:color="auto"/>
              </w:pBdr>
              <w:jc w:val="center"/>
            </w:pPr>
            <w:r>
              <w:t>All</w:t>
            </w:r>
          </w:p>
          <w:p w14:paraId="6B6FEAAA" w14:textId="77777777" w:rsidR="006F2D6E" w:rsidRDefault="006F2D6E">
            <w:pPr>
              <w:pBdr>
                <w:top w:val="none" w:sz="0" w:space="3" w:color="auto"/>
                <w:bottom w:val="none" w:sz="0" w:space="3" w:color="auto"/>
                <w:between w:val="none" w:sz="0" w:space="3" w:color="auto"/>
              </w:pBdr>
              <w:jc w:val="center"/>
            </w:pPr>
          </w:p>
          <w:p w14:paraId="3F8A7F55" w14:textId="77777777" w:rsidR="006F2D6E" w:rsidRDefault="006F2D6E">
            <w:pPr>
              <w:pBdr>
                <w:top w:val="none" w:sz="0" w:space="3" w:color="auto"/>
                <w:bottom w:val="none" w:sz="0" w:space="3" w:color="auto"/>
                <w:between w:val="none" w:sz="0" w:space="3" w:color="auto"/>
              </w:pBdr>
            </w:pPr>
          </w:p>
          <w:p w14:paraId="3F43B838" w14:textId="77777777" w:rsidR="006F2D6E" w:rsidRDefault="006F2D6E">
            <w:pPr>
              <w:pBdr>
                <w:top w:val="none" w:sz="0" w:space="3" w:color="auto"/>
                <w:bottom w:val="none" w:sz="0" w:space="3" w:color="auto"/>
                <w:between w:val="none" w:sz="0" w:space="3" w:color="auto"/>
              </w:pBdr>
            </w:pPr>
          </w:p>
          <w:p w14:paraId="23FF1C1B" w14:textId="77777777" w:rsidR="006F2D6E" w:rsidRDefault="006F2D6E">
            <w:pPr>
              <w:pBdr>
                <w:top w:val="none" w:sz="0" w:space="3" w:color="auto"/>
                <w:bottom w:val="none" w:sz="0" w:space="3" w:color="auto"/>
                <w:between w:val="none" w:sz="0" w:space="3" w:color="auto"/>
              </w:pBdr>
              <w:jc w:val="center"/>
            </w:pPr>
          </w:p>
        </w:tc>
        <w:tc>
          <w:tcPr>
            <w:tcW w:w="144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E5F088" w14:textId="77777777" w:rsidR="006F2D6E" w:rsidRDefault="00887069">
            <w:pPr>
              <w:pBdr>
                <w:top w:val="none" w:sz="0" w:space="3" w:color="auto"/>
                <w:bottom w:val="none" w:sz="0" w:space="3" w:color="auto"/>
                <w:between w:val="none" w:sz="0" w:space="3" w:color="auto"/>
              </w:pBdr>
              <w:jc w:val="center"/>
            </w:pPr>
            <w:r>
              <w:t>9/3/2019</w:t>
            </w:r>
          </w:p>
        </w:tc>
        <w:tc>
          <w:tcPr>
            <w:tcW w:w="138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495823" w14:textId="77777777" w:rsidR="006F2D6E" w:rsidRDefault="00887069">
            <w:pPr>
              <w:pBdr>
                <w:top w:val="none" w:sz="0" w:space="3" w:color="auto"/>
                <w:bottom w:val="none" w:sz="0" w:space="3" w:color="auto"/>
                <w:between w:val="none" w:sz="0" w:space="3" w:color="auto"/>
              </w:pBdr>
              <w:jc w:val="center"/>
            </w:pPr>
            <w:r>
              <w:t>Complete</w:t>
            </w:r>
          </w:p>
        </w:tc>
      </w:tr>
      <w:tr w:rsidR="006F2D6E" w14:paraId="1B5EF52A" w14:textId="77777777">
        <w:trPr>
          <w:trHeight w:val="480"/>
        </w:trPr>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84CA4B" w14:textId="77777777" w:rsidR="006F2D6E" w:rsidRDefault="006F2D6E">
            <w:pPr>
              <w:pBdr>
                <w:top w:val="none" w:sz="0" w:space="3" w:color="auto"/>
                <w:bottom w:val="none" w:sz="0" w:space="3" w:color="auto"/>
                <w:between w:val="none" w:sz="0" w:space="3" w:color="auto"/>
              </w:pBdr>
              <w:spacing w:after="0"/>
            </w:pPr>
          </w:p>
        </w:tc>
        <w:tc>
          <w:tcPr>
            <w:tcW w:w="208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5187FF" w14:textId="77777777" w:rsidR="006F2D6E" w:rsidRDefault="006F2D6E">
            <w:pPr>
              <w:pBdr>
                <w:top w:val="none" w:sz="0" w:space="3" w:color="auto"/>
                <w:bottom w:val="none" w:sz="0" w:space="3" w:color="auto"/>
                <w:between w:val="none" w:sz="0" w:space="3" w:color="auto"/>
              </w:pBdr>
              <w:spacing w:after="0"/>
              <w:jc w:val="center"/>
            </w:pPr>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DB1914"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5DED21" w14:textId="77777777" w:rsidR="006F2D6E" w:rsidRDefault="006F2D6E">
            <w:pPr>
              <w:pBdr>
                <w:top w:val="none" w:sz="0" w:space="3" w:color="auto"/>
                <w:bottom w:val="none" w:sz="0" w:space="3" w:color="auto"/>
                <w:between w:val="none" w:sz="0" w:space="3" w:color="auto"/>
              </w:pBdr>
              <w:spacing w:after="0"/>
              <w:jc w:val="center"/>
            </w:pPr>
          </w:p>
        </w:tc>
      </w:tr>
      <w:tr w:rsidR="006F2D6E" w14:paraId="149A0FD5" w14:textId="77777777">
        <w:tc>
          <w:tcPr>
            <w:tcW w:w="44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00E7F" w14:textId="77777777" w:rsidR="006F2D6E" w:rsidRDefault="00887069">
            <w:pPr>
              <w:pBdr>
                <w:top w:val="none" w:sz="0" w:space="3" w:color="auto"/>
                <w:bottom w:val="none" w:sz="0" w:space="3" w:color="auto"/>
                <w:between w:val="none" w:sz="0" w:space="3" w:color="auto"/>
              </w:pBdr>
            </w:pPr>
            <w:r>
              <w:t>Develop a simple prototype</w:t>
            </w:r>
          </w:p>
          <w:p w14:paraId="2868E77E" w14:textId="77777777" w:rsidR="006F2D6E" w:rsidRDefault="00887069">
            <w:pPr>
              <w:numPr>
                <w:ilvl w:val="0"/>
                <w:numId w:val="4"/>
              </w:numPr>
              <w:pBdr>
                <w:top w:val="none" w:sz="0" w:space="3" w:color="auto"/>
                <w:bottom w:val="none" w:sz="0" w:space="3" w:color="auto"/>
                <w:between w:val="none" w:sz="0" w:space="3" w:color="auto"/>
              </w:pBdr>
            </w:pPr>
            <w:r>
              <w:t>Update ingestion script</w:t>
            </w:r>
          </w:p>
          <w:p w14:paraId="5B859FF1" w14:textId="77777777" w:rsidR="006F2D6E" w:rsidRDefault="00887069">
            <w:pPr>
              <w:numPr>
                <w:ilvl w:val="0"/>
                <w:numId w:val="4"/>
              </w:numPr>
              <w:pBdr>
                <w:top w:val="none" w:sz="0" w:space="3" w:color="auto"/>
                <w:bottom w:val="none" w:sz="0" w:space="3" w:color="auto"/>
                <w:between w:val="none" w:sz="0" w:space="3" w:color="auto"/>
              </w:pBdr>
            </w:pPr>
            <w:r>
              <w:t>Update Python version and contact IT Support for VM</w:t>
            </w:r>
          </w:p>
          <w:p w14:paraId="3055D238" w14:textId="77777777" w:rsidR="006F2D6E" w:rsidRDefault="00887069">
            <w:pPr>
              <w:numPr>
                <w:ilvl w:val="0"/>
                <w:numId w:val="4"/>
              </w:numPr>
              <w:pBdr>
                <w:top w:val="none" w:sz="0" w:space="3" w:color="auto"/>
                <w:bottom w:val="none" w:sz="0" w:space="3" w:color="auto"/>
                <w:between w:val="none" w:sz="0" w:space="3" w:color="auto"/>
              </w:pBdr>
            </w:pPr>
            <w:r>
              <w:t>Research on how log files are input to elastic search</w:t>
            </w:r>
          </w:p>
          <w:p w14:paraId="676E76DF" w14:textId="77777777" w:rsidR="006F2D6E" w:rsidRDefault="00887069">
            <w:pPr>
              <w:numPr>
                <w:ilvl w:val="0"/>
                <w:numId w:val="4"/>
              </w:numPr>
              <w:pBdr>
                <w:top w:val="none" w:sz="0" w:space="3" w:color="auto"/>
                <w:bottom w:val="none" w:sz="0" w:space="3" w:color="auto"/>
                <w:between w:val="none" w:sz="0" w:space="3" w:color="auto"/>
              </w:pBdr>
            </w:pPr>
            <w:r>
              <w:t>Research on modification time</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D342A0" w14:textId="77777777" w:rsidR="006F2D6E" w:rsidRDefault="00887069">
            <w:pPr>
              <w:pBdr>
                <w:top w:val="none" w:sz="0" w:space="3" w:color="auto"/>
                <w:bottom w:val="none" w:sz="0" w:space="3" w:color="auto"/>
                <w:between w:val="none" w:sz="0" w:space="3" w:color="auto"/>
              </w:pBdr>
              <w:jc w:val="center"/>
            </w:pPr>
            <w:r>
              <w:t>All</w:t>
            </w:r>
          </w:p>
        </w:tc>
        <w:tc>
          <w:tcPr>
            <w:tcW w:w="144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AFA009" w14:textId="77777777" w:rsidR="006F2D6E" w:rsidRDefault="00887069">
            <w:pPr>
              <w:pBdr>
                <w:top w:val="none" w:sz="0" w:space="3" w:color="auto"/>
                <w:bottom w:val="none" w:sz="0" w:space="3" w:color="auto"/>
                <w:between w:val="none" w:sz="0" w:space="3" w:color="auto"/>
              </w:pBdr>
              <w:jc w:val="center"/>
            </w:pPr>
            <w:r>
              <w:t>9/10/2019</w:t>
            </w:r>
          </w:p>
        </w:tc>
        <w:tc>
          <w:tcPr>
            <w:tcW w:w="138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B3DAE" w14:textId="77777777" w:rsidR="006F2D6E" w:rsidRDefault="00887069">
            <w:pPr>
              <w:pBdr>
                <w:top w:val="none" w:sz="0" w:space="3" w:color="auto"/>
                <w:bottom w:val="none" w:sz="0" w:space="3" w:color="auto"/>
                <w:between w:val="none" w:sz="0" w:space="3" w:color="auto"/>
              </w:pBdr>
              <w:jc w:val="center"/>
            </w:pPr>
            <w:r>
              <w:t>Complete</w:t>
            </w:r>
          </w:p>
        </w:tc>
      </w:tr>
      <w:tr w:rsidR="006F2D6E" w14:paraId="456F0D96" w14:textId="77777777">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5E2D20"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F62128" w14:textId="77777777" w:rsidR="006F2D6E" w:rsidRDefault="00887069">
            <w:pPr>
              <w:pBdr>
                <w:top w:val="none" w:sz="0" w:space="3" w:color="auto"/>
                <w:bottom w:val="none" w:sz="0" w:space="3" w:color="auto"/>
                <w:between w:val="none" w:sz="0" w:space="3" w:color="auto"/>
              </w:pBdr>
              <w:jc w:val="center"/>
            </w:pPr>
            <w:r>
              <w:t>Jeremy, Nathaniel</w:t>
            </w:r>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2D12C"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FF766D" w14:textId="77777777" w:rsidR="006F2D6E" w:rsidRDefault="006F2D6E">
            <w:pPr>
              <w:pBdr>
                <w:top w:val="none" w:sz="0" w:space="3" w:color="auto"/>
                <w:bottom w:val="none" w:sz="0" w:space="3" w:color="auto"/>
                <w:between w:val="none" w:sz="0" w:space="3" w:color="auto"/>
              </w:pBdr>
              <w:spacing w:after="0"/>
              <w:jc w:val="center"/>
            </w:pPr>
          </w:p>
        </w:tc>
      </w:tr>
      <w:tr w:rsidR="006F2D6E" w14:paraId="55F62B81" w14:textId="77777777">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9131A"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E9D97" w14:textId="77777777" w:rsidR="006F2D6E" w:rsidRDefault="00887069">
            <w:pPr>
              <w:pBdr>
                <w:top w:val="none" w:sz="0" w:space="3" w:color="auto"/>
                <w:bottom w:val="none" w:sz="0" w:space="3" w:color="auto"/>
                <w:between w:val="none" w:sz="0" w:space="3" w:color="auto"/>
              </w:pBdr>
              <w:jc w:val="center"/>
            </w:pPr>
            <w:r>
              <w:t>Jeremy</w:t>
            </w:r>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C09F31"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A805DF" w14:textId="77777777" w:rsidR="006F2D6E" w:rsidRDefault="006F2D6E">
            <w:pPr>
              <w:pBdr>
                <w:top w:val="none" w:sz="0" w:space="3" w:color="auto"/>
                <w:bottom w:val="none" w:sz="0" w:space="3" w:color="auto"/>
                <w:between w:val="none" w:sz="0" w:space="3" w:color="auto"/>
              </w:pBdr>
              <w:spacing w:after="0"/>
              <w:jc w:val="center"/>
            </w:pPr>
          </w:p>
        </w:tc>
      </w:tr>
      <w:tr w:rsidR="006F2D6E" w14:paraId="19D7CFCA" w14:textId="77777777">
        <w:trPr>
          <w:trHeight w:val="380"/>
        </w:trPr>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EFD87E"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513171" w14:textId="77777777" w:rsidR="006F2D6E" w:rsidRDefault="00887069">
            <w:pPr>
              <w:pBdr>
                <w:top w:val="none" w:sz="0" w:space="3" w:color="auto"/>
                <w:bottom w:val="none" w:sz="0" w:space="3" w:color="auto"/>
                <w:between w:val="none" w:sz="0" w:space="3" w:color="auto"/>
              </w:pBdr>
              <w:jc w:val="center"/>
            </w:pPr>
            <w:r>
              <w:t>Daniel</w:t>
            </w:r>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E28375"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D9FD50" w14:textId="77777777" w:rsidR="006F2D6E" w:rsidRDefault="006F2D6E">
            <w:pPr>
              <w:pBdr>
                <w:top w:val="none" w:sz="0" w:space="3" w:color="auto"/>
                <w:bottom w:val="none" w:sz="0" w:space="3" w:color="auto"/>
                <w:between w:val="none" w:sz="0" w:space="3" w:color="auto"/>
              </w:pBdr>
              <w:spacing w:after="0"/>
              <w:jc w:val="center"/>
            </w:pPr>
          </w:p>
        </w:tc>
      </w:tr>
      <w:tr w:rsidR="006F2D6E" w14:paraId="45B7AA07" w14:textId="77777777">
        <w:trPr>
          <w:trHeight w:val="340"/>
        </w:trPr>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4B372D"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907510" w14:textId="77777777" w:rsidR="006F2D6E" w:rsidRDefault="00887069">
            <w:pPr>
              <w:pBdr>
                <w:top w:val="none" w:sz="0" w:space="3" w:color="auto"/>
                <w:bottom w:val="none" w:sz="0" w:space="3" w:color="auto"/>
                <w:between w:val="none" w:sz="0" w:space="3" w:color="auto"/>
              </w:pBdr>
              <w:jc w:val="center"/>
            </w:pPr>
            <w:proofErr w:type="spellStart"/>
            <w:r>
              <w:t>Wenting</w:t>
            </w:r>
            <w:proofErr w:type="spellEnd"/>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7DE1A"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404584" w14:textId="77777777" w:rsidR="006F2D6E" w:rsidRDefault="006F2D6E">
            <w:pPr>
              <w:pBdr>
                <w:top w:val="none" w:sz="0" w:space="3" w:color="auto"/>
                <w:bottom w:val="none" w:sz="0" w:space="3" w:color="auto"/>
                <w:between w:val="none" w:sz="0" w:space="3" w:color="auto"/>
              </w:pBdr>
              <w:spacing w:after="0"/>
              <w:jc w:val="center"/>
            </w:pPr>
          </w:p>
        </w:tc>
      </w:tr>
      <w:tr w:rsidR="006F2D6E" w14:paraId="617DB62C" w14:textId="77777777">
        <w:trPr>
          <w:trHeight w:val="420"/>
        </w:trPr>
        <w:tc>
          <w:tcPr>
            <w:tcW w:w="44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02968D" w14:textId="77777777" w:rsidR="006F2D6E" w:rsidRDefault="00887069">
            <w:pPr>
              <w:pBdr>
                <w:top w:val="none" w:sz="0" w:space="3" w:color="auto"/>
                <w:bottom w:val="none" w:sz="0" w:space="3" w:color="auto"/>
                <w:between w:val="none" w:sz="0" w:space="3" w:color="auto"/>
              </w:pBdr>
            </w:pPr>
            <w:r>
              <w:t>Draft IPR</w:t>
            </w:r>
          </w:p>
          <w:p w14:paraId="2856680E" w14:textId="77777777" w:rsidR="006F2D6E" w:rsidRDefault="00887069">
            <w:pPr>
              <w:numPr>
                <w:ilvl w:val="0"/>
                <w:numId w:val="4"/>
              </w:numPr>
              <w:pBdr>
                <w:top w:val="none" w:sz="0" w:space="3" w:color="auto"/>
                <w:bottom w:val="none" w:sz="0" w:space="3" w:color="auto"/>
                <w:between w:val="none" w:sz="0" w:space="3" w:color="auto"/>
              </w:pBdr>
            </w:pPr>
            <w:r>
              <w:t>Executive Summary and Project Description</w:t>
            </w:r>
          </w:p>
          <w:p w14:paraId="15E2A9D8" w14:textId="77777777" w:rsidR="006F2D6E" w:rsidRDefault="00887069">
            <w:pPr>
              <w:numPr>
                <w:ilvl w:val="0"/>
                <w:numId w:val="4"/>
              </w:numPr>
              <w:pBdr>
                <w:top w:val="none" w:sz="0" w:space="3" w:color="auto"/>
                <w:bottom w:val="none" w:sz="0" w:space="3" w:color="auto"/>
                <w:between w:val="none" w:sz="0" w:space="3" w:color="auto"/>
              </w:pBdr>
            </w:pPr>
            <w:r>
              <w:t>Design</w:t>
            </w:r>
          </w:p>
          <w:p w14:paraId="339A8542" w14:textId="77777777" w:rsidR="006F2D6E" w:rsidRDefault="00887069">
            <w:pPr>
              <w:numPr>
                <w:ilvl w:val="0"/>
                <w:numId w:val="4"/>
              </w:numPr>
              <w:pBdr>
                <w:top w:val="none" w:sz="0" w:space="3" w:color="auto"/>
                <w:bottom w:val="none" w:sz="0" w:space="3" w:color="auto"/>
                <w:between w:val="none" w:sz="0" w:space="3" w:color="auto"/>
              </w:pBdr>
            </w:pPr>
            <w:r>
              <w:t>Testing</w:t>
            </w:r>
          </w:p>
          <w:p w14:paraId="49F6FAE2" w14:textId="77777777" w:rsidR="006F2D6E" w:rsidRDefault="00887069">
            <w:pPr>
              <w:numPr>
                <w:ilvl w:val="0"/>
                <w:numId w:val="4"/>
              </w:numPr>
              <w:pBdr>
                <w:top w:val="none" w:sz="0" w:space="3" w:color="auto"/>
                <w:bottom w:val="none" w:sz="0" w:space="3" w:color="auto"/>
                <w:between w:val="none" w:sz="0" w:space="3" w:color="auto"/>
              </w:pBdr>
            </w:pPr>
            <w:r>
              <w:t>Requirements and Task Plan</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39C00" w14:textId="77777777" w:rsidR="006F2D6E" w:rsidRDefault="00887069">
            <w:pPr>
              <w:pBdr>
                <w:top w:val="none" w:sz="0" w:space="3" w:color="auto"/>
                <w:bottom w:val="none" w:sz="0" w:space="3" w:color="auto"/>
                <w:between w:val="none" w:sz="0" w:space="3" w:color="auto"/>
              </w:pBdr>
              <w:jc w:val="center"/>
            </w:pPr>
            <w:r>
              <w:t>All</w:t>
            </w:r>
          </w:p>
        </w:tc>
        <w:tc>
          <w:tcPr>
            <w:tcW w:w="144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84750E" w14:textId="77777777" w:rsidR="006F2D6E" w:rsidRDefault="00887069">
            <w:pPr>
              <w:pBdr>
                <w:top w:val="none" w:sz="0" w:space="3" w:color="auto"/>
                <w:bottom w:val="none" w:sz="0" w:space="3" w:color="auto"/>
                <w:between w:val="none" w:sz="0" w:space="3" w:color="auto"/>
              </w:pBdr>
              <w:jc w:val="center"/>
            </w:pPr>
            <w:r>
              <w:t>9/13/2019</w:t>
            </w:r>
          </w:p>
        </w:tc>
        <w:tc>
          <w:tcPr>
            <w:tcW w:w="138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B77BF" w14:textId="77777777" w:rsidR="006F2D6E" w:rsidRDefault="00887069">
            <w:pPr>
              <w:pBdr>
                <w:top w:val="none" w:sz="0" w:space="3" w:color="auto"/>
                <w:bottom w:val="none" w:sz="0" w:space="3" w:color="auto"/>
                <w:between w:val="none" w:sz="0" w:space="3" w:color="auto"/>
              </w:pBdr>
              <w:jc w:val="center"/>
            </w:pPr>
            <w:r>
              <w:t>Complete</w:t>
            </w:r>
          </w:p>
        </w:tc>
      </w:tr>
      <w:tr w:rsidR="006F2D6E" w14:paraId="02EAF203" w14:textId="77777777">
        <w:trPr>
          <w:trHeight w:val="680"/>
        </w:trPr>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C2A362"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2A191" w14:textId="77777777" w:rsidR="006F2D6E" w:rsidRDefault="00887069">
            <w:pPr>
              <w:pBdr>
                <w:top w:val="none" w:sz="0" w:space="3" w:color="auto"/>
                <w:bottom w:val="none" w:sz="0" w:space="3" w:color="auto"/>
                <w:between w:val="none" w:sz="0" w:space="3" w:color="auto"/>
              </w:pBdr>
              <w:jc w:val="center"/>
            </w:pPr>
            <w:r>
              <w:t>Nathaniel</w:t>
            </w:r>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FD3602"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0DA7CC" w14:textId="77777777" w:rsidR="006F2D6E" w:rsidRDefault="006F2D6E">
            <w:pPr>
              <w:pBdr>
                <w:top w:val="none" w:sz="0" w:space="3" w:color="auto"/>
                <w:bottom w:val="none" w:sz="0" w:space="3" w:color="auto"/>
                <w:between w:val="none" w:sz="0" w:space="3" w:color="auto"/>
              </w:pBdr>
              <w:spacing w:after="0"/>
              <w:jc w:val="center"/>
            </w:pPr>
          </w:p>
        </w:tc>
      </w:tr>
      <w:tr w:rsidR="006F2D6E" w14:paraId="45BE5A47" w14:textId="77777777">
        <w:trPr>
          <w:trHeight w:val="680"/>
        </w:trPr>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319B6"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0E0C93" w14:textId="77777777" w:rsidR="006F2D6E" w:rsidRDefault="00887069">
            <w:pPr>
              <w:pBdr>
                <w:top w:val="none" w:sz="0" w:space="3" w:color="auto"/>
                <w:bottom w:val="none" w:sz="0" w:space="3" w:color="auto"/>
                <w:between w:val="none" w:sz="0" w:space="3" w:color="auto"/>
              </w:pBdr>
              <w:jc w:val="center"/>
            </w:pPr>
            <w:r>
              <w:t>Daniel</w:t>
            </w:r>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052961"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112B7D" w14:textId="77777777" w:rsidR="006F2D6E" w:rsidRDefault="006F2D6E">
            <w:pPr>
              <w:pBdr>
                <w:top w:val="none" w:sz="0" w:space="3" w:color="auto"/>
                <w:bottom w:val="none" w:sz="0" w:space="3" w:color="auto"/>
                <w:between w:val="none" w:sz="0" w:space="3" w:color="auto"/>
              </w:pBdr>
              <w:spacing w:after="0"/>
              <w:jc w:val="center"/>
            </w:pPr>
          </w:p>
        </w:tc>
      </w:tr>
      <w:tr w:rsidR="006F2D6E" w14:paraId="5D3DA93D" w14:textId="77777777">
        <w:trPr>
          <w:trHeight w:val="680"/>
        </w:trPr>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A3255"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9A6DE" w14:textId="77777777" w:rsidR="006F2D6E" w:rsidRDefault="00887069">
            <w:pPr>
              <w:pBdr>
                <w:top w:val="none" w:sz="0" w:space="3" w:color="auto"/>
                <w:bottom w:val="none" w:sz="0" w:space="3" w:color="auto"/>
                <w:between w:val="none" w:sz="0" w:space="3" w:color="auto"/>
              </w:pBdr>
              <w:jc w:val="center"/>
            </w:pPr>
            <w:r>
              <w:t>Jeremy</w:t>
            </w:r>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37123"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A80111" w14:textId="77777777" w:rsidR="006F2D6E" w:rsidRDefault="006F2D6E">
            <w:pPr>
              <w:pBdr>
                <w:top w:val="none" w:sz="0" w:space="3" w:color="auto"/>
                <w:bottom w:val="none" w:sz="0" w:space="3" w:color="auto"/>
                <w:between w:val="none" w:sz="0" w:space="3" w:color="auto"/>
              </w:pBdr>
              <w:spacing w:after="0"/>
              <w:jc w:val="center"/>
            </w:pPr>
          </w:p>
        </w:tc>
      </w:tr>
      <w:tr w:rsidR="006F2D6E" w14:paraId="520E87E4" w14:textId="77777777">
        <w:trPr>
          <w:trHeight w:val="680"/>
        </w:trPr>
        <w:tc>
          <w:tcPr>
            <w:tcW w:w="44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26E9E" w14:textId="77777777" w:rsidR="006F2D6E" w:rsidRDefault="006F2D6E">
            <w:pPr>
              <w:pBdr>
                <w:top w:val="none" w:sz="0" w:space="3" w:color="auto"/>
                <w:bottom w:val="none" w:sz="0" w:space="3" w:color="auto"/>
                <w:between w:val="none" w:sz="0" w:space="3" w:color="auto"/>
              </w:pBdr>
              <w:spacing w:after="0"/>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AA54A1" w14:textId="77777777" w:rsidR="006F2D6E" w:rsidRDefault="00887069">
            <w:pPr>
              <w:pBdr>
                <w:top w:val="none" w:sz="0" w:space="3" w:color="auto"/>
                <w:bottom w:val="none" w:sz="0" w:space="3" w:color="auto"/>
                <w:between w:val="none" w:sz="0" w:space="3" w:color="auto"/>
              </w:pBdr>
              <w:jc w:val="center"/>
            </w:pPr>
            <w:proofErr w:type="spellStart"/>
            <w:r>
              <w:t>Wenting</w:t>
            </w:r>
            <w:proofErr w:type="spellEnd"/>
          </w:p>
        </w:tc>
        <w:tc>
          <w:tcPr>
            <w:tcW w:w="14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7D64ED" w14:textId="77777777" w:rsidR="006F2D6E" w:rsidRDefault="006F2D6E">
            <w:pPr>
              <w:pBdr>
                <w:top w:val="none" w:sz="0" w:space="3" w:color="auto"/>
                <w:bottom w:val="none" w:sz="0" w:space="3" w:color="auto"/>
                <w:between w:val="none" w:sz="0" w:space="3" w:color="auto"/>
              </w:pBdr>
              <w:spacing w:after="0"/>
              <w:jc w:val="center"/>
            </w:pPr>
          </w:p>
        </w:tc>
        <w:tc>
          <w:tcPr>
            <w:tcW w:w="13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95BA07" w14:textId="77777777" w:rsidR="006F2D6E" w:rsidRDefault="006F2D6E">
            <w:pPr>
              <w:pBdr>
                <w:top w:val="none" w:sz="0" w:space="3" w:color="auto"/>
                <w:bottom w:val="none" w:sz="0" w:space="3" w:color="auto"/>
                <w:between w:val="none" w:sz="0" w:space="3" w:color="auto"/>
              </w:pBdr>
              <w:spacing w:after="0"/>
              <w:jc w:val="center"/>
            </w:pPr>
          </w:p>
        </w:tc>
      </w:tr>
      <w:tr w:rsidR="006F2D6E" w14:paraId="41B7281A" w14:textId="77777777">
        <w:trPr>
          <w:trHeight w:val="680"/>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801EA8" w14:textId="77777777" w:rsidR="006F2D6E" w:rsidRDefault="00887069">
            <w:pPr>
              <w:pBdr>
                <w:top w:val="none" w:sz="0" w:space="3" w:color="auto"/>
                <w:bottom w:val="none" w:sz="0" w:space="3" w:color="auto"/>
                <w:between w:val="none" w:sz="0" w:space="3" w:color="auto"/>
              </w:pBdr>
            </w:pPr>
            <w:r>
              <w:lastRenderedPageBreak/>
              <w:t>Draft OPR Slides</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24CAED" w14:textId="77777777" w:rsidR="006F2D6E" w:rsidRDefault="00887069">
            <w:pPr>
              <w:pBdr>
                <w:top w:val="none" w:sz="0" w:space="3" w:color="auto"/>
                <w:bottom w:val="none" w:sz="0" w:space="3" w:color="auto"/>
                <w:between w:val="none" w:sz="0" w:space="3" w:color="auto"/>
              </w:pBdr>
              <w:jc w:val="center"/>
            </w:pPr>
            <w:r>
              <w:t>All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89D345" w14:textId="77777777" w:rsidR="006F2D6E" w:rsidRDefault="00887069">
            <w:pPr>
              <w:pBdr>
                <w:top w:val="none" w:sz="0" w:space="3" w:color="auto"/>
                <w:bottom w:val="none" w:sz="0" w:space="3" w:color="auto"/>
                <w:between w:val="none" w:sz="0" w:space="3" w:color="auto"/>
              </w:pBdr>
              <w:jc w:val="center"/>
            </w:pPr>
            <w:r>
              <w:t>9/13/2019</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ACA7E" w14:textId="77777777" w:rsidR="006F2D6E" w:rsidRDefault="00887069">
            <w:pPr>
              <w:pBdr>
                <w:top w:val="none" w:sz="0" w:space="3" w:color="auto"/>
                <w:bottom w:val="none" w:sz="0" w:space="3" w:color="auto"/>
                <w:between w:val="none" w:sz="0" w:space="3" w:color="auto"/>
              </w:pBdr>
              <w:jc w:val="center"/>
            </w:pPr>
            <w:r>
              <w:t>Complete</w:t>
            </w:r>
          </w:p>
        </w:tc>
      </w:tr>
      <w:tr w:rsidR="006F2D6E" w14:paraId="43444241" w14:textId="77777777">
        <w:trPr>
          <w:trHeight w:val="680"/>
        </w:trPr>
        <w:tc>
          <w:tcPr>
            <w:tcW w:w="445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A8A4F9A" w14:textId="77777777" w:rsidR="006F2D6E" w:rsidRDefault="00887069">
            <w:pPr>
              <w:pBdr>
                <w:top w:val="none" w:sz="0" w:space="3" w:color="auto"/>
                <w:bottom w:val="none" w:sz="0" w:space="3" w:color="auto"/>
                <w:between w:val="none" w:sz="0" w:space="3" w:color="auto"/>
              </w:pBdr>
            </w:pPr>
            <w:r>
              <w:t>Technical Exploration of ELK Stack</w:t>
            </w:r>
          </w:p>
        </w:tc>
        <w:tc>
          <w:tcPr>
            <w:tcW w:w="208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171C9ED7" w14:textId="77777777" w:rsidR="006F2D6E" w:rsidRDefault="00887069">
            <w:pPr>
              <w:pBdr>
                <w:top w:val="none" w:sz="0" w:space="3" w:color="auto"/>
                <w:bottom w:val="none" w:sz="0" w:space="3" w:color="auto"/>
                <w:between w:val="none" w:sz="0" w:space="3" w:color="auto"/>
              </w:pBdr>
              <w:jc w:val="center"/>
            </w:pPr>
            <w:r>
              <w:t>All</w:t>
            </w:r>
          </w:p>
        </w:tc>
        <w:tc>
          <w:tcPr>
            <w:tcW w:w="144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006540E" w14:textId="77777777" w:rsidR="006F2D6E" w:rsidRDefault="00887069">
            <w:pPr>
              <w:pBdr>
                <w:top w:val="none" w:sz="0" w:space="3" w:color="auto"/>
                <w:bottom w:val="none" w:sz="0" w:space="3" w:color="auto"/>
                <w:between w:val="none" w:sz="0" w:space="3" w:color="auto"/>
              </w:pBdr>
              <w:jc w:val="center"/>
            </w:pPr>
            <w:r>
              <w:t>9/17/2019</w:t>
            </w:r>
          </w:p>
        </w:tc>
        <w:tc>
          <w:tcPr>
            <w:tcW w:w="138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DD36E88" w14:textId="77777777" w:rsidR="006F2D6E" w:rsidRDefault="00887069">
            <w:pPr>
              <w:pBdr>
                <w:top w:val="none" w:sz="0" w:space="3" w:color="auto"/>
                <w:bottom w:val="none" w:sz="0" w:space="3" w:color="auto"/>
                <w:between w:val="none" w:sz="0" w:space="3" w:color="auto"/>
              </w:pBdr>
              <w:jc w:val="center"/>
            </w:pPr>
            <w:r>
              <w:t>In Progress</w:t>
            </w:r>
          </w:p>
        </w:tc>
      </w:tr>
      <w:tr w:rsidR="006F2D6E" w14:paraId="62272417" w14:textId="77777777">
        <w:trPr>
          <w:trHeight w:val="680"/>
        </w:trPr>
        <w:tc>
          <w:tcPr>
            <w:tcW w:w="445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AE9234" w14:textId="77777777" w:rsidR="006F2D6E" w:rsidRDefault="00887069">
            <w:pPr>
              <w:pBdr>
                <w:top w:val="none" w:sz="0" w:space="3" w:color="auto"/>
                <w:bottom w:val="none" w:sz="0" w:space="3" w:color="auto"/>
                <w:between w:val="none" w:sz="0" w:space="3" w:color="auto"/>
              </w:pBdr>
            </w:pPr>
            <w:r>
              <w:t>Low-Level Design &amp; Assign Tasks</w:t>
            </w:r>
          </w:p>
        </w:tc>
        <w:tc>
          <w:tcPr>
            <w:tcW w:w="208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02B9F85" w14:textId="77777777" w:rsidR="006F2D6E" w:rsidRDefault="00887069">
            <w:pPr>
              <w:pBdr>
                <w:top w:val="none" w:sz="0" w:space="3" w:color="auto"/>
                <w:bottom w:val="none" w:sz="0" w:space="3" w:color="auto"/>
                <w:between w:val="none" w:sz="0" w:space="3" w:color="auto"/>
              </w:pBdr>
              <w:jc w:val="center"/>
            </w:pPr>
            <w:r>
              <w:t>All</w:t>
            </w:r>
          </w:p>
        </w:tc>
        <w:tc>
          <w:tcPr>
            <w:tcW w:w="144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649387DB" w14:textId="77777777" w:rsidR="006F2D6E" w:rsidRDefault="00887069">
            <w:pPr>
              <w:pBdr>
                <w:top w:val="none" w:sz="0" w:space="3" w:color="auto"/>
                <w:bottom w:val="none" w:sz="0" w:space="3" w:color="auto"/>
                <w:between w:val="none" w:sz="0" w:space="3" w:color="auto"/>
              </w:pBdr>
              <w:jc w:val="center"/>
            </w:pPr>
            <w:r>
              <w:t>9/19/2019</w:t>
            </w:r>
          </w:p>
        </w:tc>
        <w:tc>
          <w:tcPr>
            <w:tcW w:w="138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ACFD4E6" w14:textId="77777777" w:rsidR="006F2D6E" w:rsidRDefault="006F2D6E">
            <w:pPr>
              <w:pBdr>
                <w:top w:val="none" w:sz="0" w:space="3" w:color="auto"/>
                <w:bottom w:val="none" w:sz="0" w:space="3" w:color="auto"/>
                <w:between w:val="none" w:sz="0" w:space="3" w:color="auto"/>
              </w:pBdr>
              <w:jc w:val="center"/>
            </w:pPr>
          </w:p>
        </w:tc>
      </w:tr>
      <w:tr w:rsidR="006F2D6E" w14:paraId="7F2A6E3E" w14:textId="77777777">
        <w:trPr>
          <w:trHeight w:val="680"/>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6A76" w14:textId="77777777" w:rsidR="006F2D6E" w:rsidRDefault="00887069">
            <w:pPr>
              <w:pBdr>
                <w:top w:val="none" w:sz="0" w:space="3" w:color="auto"/>
                <w:bottom w:val="none" w:sz="0" w:space="3" w:color="auto"/>
                <w:between w:val="none" w:sz="0" w:space="3" w:color="auto"/>
              </w:pBdr>
            </w:pPr>
            <w:r>
              <w:t>Iteration 1 Initial Implementation:</w:t>
            </w:r>
          </w:p>
          <w:p w14:paraId="2F20FE1F" w14:textId="77777777" w:rsidR="006F2D6E" w:rsidRDefault="00887069">
            <w:pPr>
              <w:numPr>
                <w:ilvl w:val="0"/>
                <w:numId w:val="4"/>
              </w:numPr>
              <w:pBdr>
                <w:top w:val="none" w:sz="0" w:space="3" w:color="auto"/>
                <w:bottom w:val="none" w:sz="0" w:space="3" w:color="auto"/>
                <w:between w:val="none" w:sz="0" w:space="3" w:color="auto"/>
              </w:pBdr>
            </w:pPr>
            <w:r>
              <w:t>Walk through directory and ingest log data</w:t>
            </w:r>
          </w:p>
          <w:p w14:paraId="1FC1A928" w14:textId="77777777" w:rsidR="006F2D6E" w:rsidRDefault="00887069">
            <w:pPr>
              <w:numPr>
                <w:ilvl w:val="0"/>
                <w:numId w:val="4"/>
              </w:numPr>
              <w:pBdr>
                <w:top w:val="none" w:sz="0" w:space="3" w:color="auto"/>
                <w:bottom w:val="none" w:sz="0" w:space="3" w:color="auto"/>
                <w:between w:val="none" w:sz="0" w:space="3" w:color="auto"/>
              </w:pBdr>
            </w:pPr>
            <w:r>
              <w:t>Index data so that it’s easily searchable</w:t>
            </w:r>
          </w:p>
          <w:p w14:paraId="6383185B" w14:textId="77777777" w:rsidR="006F2D6E" w:rsidRDefault="00887069">
            <w:pPr>
              <w:numPr>
                <w:ilvl w:val="0"/>
                <w:numId w:val="4"/>
              </w:numPr>
              <w:pBdr>
                <w:top w:val="none" w:sz="0" w:space="3" w:color="auto"/>
                <w:bottom w:val="none" w:sz="0" w:space="3" w:color="auto"/>
                <w:between w:val="none" w:sz="0" w:space="3" w:color="auto"/>
              </w:pBdr>
            </w:pPr>
            <w:r>
              <w:t>Test manually</w:t>
            </w:r>
          </w:p>
          <w:p w14:paraId="374A3712" w14:textId="77777777" w:rsidR="006F2D6E" w:rsidRDefault="00887069">
            <w:pPr>
              <w:pBdr>
                <w:top w:val="none" w:sz="0" w:space="3" w:color="auto"/>
                <w:bottom w:val="none" w:sz="0" w:space="3" w:color="auto"/>
                <w:between w:val="none" w:sz="0" w:space="3" w:color="auto"/>
              </w:pBdr>
            </w:pPr>
            <w:r>
              <w:t>IPR feedback &amp; sponsor updates</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2F897A" w14:textId="77777777" w:rsidR="006F2D6E" w:rsidRDefault="006F2D6E">
            <w:pPr>
              <w:pBdr>
                <w:top w:val="none" w:sz="0" w:space="3" w:color="auto"/>
                <w:bottom w:val="none" w:sz="0" w:space="3" w:color="auto"/>
                <w:between w:val="none" w:sz="0" w:space="3" w:color="auto"/>
              </w:pBdr>
              <w:jc w:val="center"/>
            </w:pP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B9E249" w14:textId="77777777" w:rsidR="006F2D6E" w:rsidRDefault="00887069">
            <w:pPr>
              <w:pBdr>
                <w:top w:val="none" w:sz="0" w:space="3" w:color="auto"/>
                <w:bottom w:val="none" w:sz="0" w:space="3" w:color="auto"/>
                <w:between w:val="none" w:sz="0" w:space="3" w:color="auto"/>
              </w:pBdr>
              <w:jc w:val="center"/>
            </w:pPr>
            <w:r>
              <w:t>9/24/2019</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2B09F9" w14:textId="77777777" w:rsidR="006F2D6E" w:rsidRDefault="006F2D6E">
            <w:pPr>
              <w:pBdr>
                <w:top w:val="none" w:sz="0" w:space="3" w:color="auto"/>
                <w:bottom w:val="none" w:sz="0" w:space="3" w:color="auto"/>
                <w:between w:val="none" w:sz="0" w:space="3" w:color="auto"/>
              </w:pBdr>
              <w:jc w:val="center"/>
            </w:pPr>
          </w:p>
        </w:tc>
      </w:tr>
      <w:tr w:rsidR="006F2D6E" w14:paraId="3D71340B" w14:textId="77777777">
        <w:trPr>
          <w:trHeight w:val="680"/>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44A18" w14:textId="77777777" w:rsidR="006F2D6E" w:rsidRDefault="00887069">
            <w:pPr>
              <w:pBdr>
                <w:top w:val="none" w:sz="0" w:space="3" w:color="auto"/>
                <w:bottom w:val="none" w:sz="0" w:space="3" w:color="auto"/>
                <w:between w:val="none" w:sz="0" w:space="3" w:color="auto"/>
              </w:pBdr>
            </w:pPr>
            <w:r>
              <w:t>Design/Code Review</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2B4115" w14:textId="77777777" w:rsidR="006F2D6E" w:rsidRDefault="00887069">
            <w:pPr>
              <w:pBdr>
                <w:top w:val="none" w:sz="0" w:space="3" w:color="auto"/>
                <w:bottom w:val="none" w:sz="0" w:space="3" w:color="auto"/>
                <w:between w:val="none" w:sz="0" w:space="3" w:color="auto"/>
              </w:pBdr>
              <w:jc w:val="center"/>
            </w:pPr>
            <w:r>
              <w:t>All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6C6540" w14:textId="77777777" w:rsidR="006F2D6E" w:rsidRDefault="00887069">
            <w:pPr>
              <w:pBdr>
                <w:top w:val="none" w:sz="0" w:space="3" w:color="auto"/>
                <w:bottom w:val="none" w:sz="0" w:space="3" w:color="auto"/>
                <w:between w:val="none" w:sz="0" w:space="3" w:color="auto"/>
              </w:pBdr>
              <w:jc w:val="center"/>
            </w:pPr>
            <w:r>
              <w:t>9/26/2019</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4F894" w14:textId="77777777" w:rsidR="006F2D6E" w:rsidRDefault="006F2D6E">
            <w:pPr>
              <w:pBdr>
                <w:top w:val="none" w:sz="0" w:space="3" w:color="auto"/>
                <w:bottom w:val="none" w:sz="0" w:space="3" w:color="auto"/>
                <w:between w:val="none" w:sz="0" w:space="3" w:color="auto"/>
              </w:pBdr>
              <w:jc w:val="center"/>
            </w:pPr>
          </w:p>
        </w:tc>
      </w:tr>
      <w:tr w:rsidR="006F2D6E" w14:paraId="4D420A13" w14:textId="77777777">
        <w:trPr>
          <w:trHeight w:val="680"/>
        </w:trPr>
        <w:tc>
          <w:tcPr>
            <w:tcW w:w="445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AE653BA" w14:textId="77777777" w:rsidR="006F2D6E" w:rsidRDefault="00887069">
            <w:pPr>
              <w:pBdr>
                <w:top w:val="none" w:sz="0" w:space="3" w:color="auto"/>
                <w:bottom w:val="none" w:sz="0" w:space="3" w:color="auto"/>
                <w:between w:val="none" w:sz="0" w:space="3" w:color="auto"/>
              </w:pBdr>
            </w:pPr>
            <w:r>
              <w:t>Iteration 1 Implementation &amp; Simple Demo</w:t>
            </w:r>
          </w:p>
        </w:tc>
        <w:tc>
          <w:tcPr>
            <w:tcW w:w="208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3126D638" w14:textId="77777777" w:rsidR="006F2D6E" w:rsidRDefault="00887069">
            <w:pPr>
              <w:pBdr>
                <w:top w:val="none" w:sz="0" w:space="3" w:color="auto"/>
                <w:bottom w:val="none" w:sz="0" w:space="3" w:color="auto"/>
                <w:between w:val="none" w:sz="0" w:space="3" w:color="auto"/>
              </w:pBdr>
              <w:jc w:val="center"/>
            </w:pPr>
            <w:r>
              <w:t>All</w:t>
            </w:r>
          </w:p>
        </w:tc>
        <w:tc>
          <w:tcPr>
            <w:tcW w:w="144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39F4FF68" w14:textId="77777777" w:rsidR="006F2D6E" w:rsidRDefault="00887069">
            <w:pPr>
              <w:pBdr>
                <w:top w:val="none" w:sz="0" w:space="3" w:color="auto"/>
                <w:bottom w:val="none" w:sz="0" w:space="3" w:color="auto"/>
                <w:between w:val="none" w:sz="0" w:space="3" w:color="auto"/>
              </w:pBdr>
              <w:jc w:val="center"/>
            </w:pPr>
            <w:r>
              <w:t>10/1/2019</w:t>
            </w:r>
          </w:p>
        </w:tc>
        <w:tc>
          <w:tcPr>
            <w:tcW w:w="138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6F70330" w14:textId="77777777" w:rsidR="006F2D6E" w:rsidRDefault="006F2D6E">
            <w:pPr>
              <w:pBdr>
                <w:top w:val="none" w:sz="0" w:space="3" w:color="auto"/>
                <w:bottom w:val="none" w:sz="0" w:space="3" w:color="auto"/>
                <w:between w:val="none" w:sz="0" w:space="3" w:color="auto"/>
              </w:pBdr>
              <w:jc w:val="center"/>
            </w:pPr>
          </w:p>
        </w:tc>
      </w:tr>
      <w:tr w:rsidR="006F2D6E" w14:paraId="4B8A3DE3" w14:textId="77777777">
        <w:trPr>
          <w:trHeight w:val="680"/>
        </w:trPr>
        <w:tc>
          <w:tcPr>
            <w:tcW w:w="445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989593C" w14:textId="77777777" w:rsidR="006F2D6E" w:rsidRDefault="00887069">
            <w:pPr>
              <w:pBdr>
                <w:top w:val="none" w:sz="0" w:space="3" w:color="auto"/>
                <w:bottom w:val="none" w:sz="0" w:space="3" w:color="auto"/>
                <w:between w:val="none" w:sz="0" w:space="3" w:color="auto"/>
              </w:pBdr>
            </w:pPr>
            <w:r>
              <w:t>Final IPR &amp; Completed Iteration 1</w:t>
            </w:r>
          </w:p>
        </w:tc>
        <w:tc>
          <w:tcPr>
            <w:tcW w:w="208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253146F0" w14:textId="77777777" w:rsidR="006F2D6E" w:rsidRDefault="00887069">
            <w:pPr>
              <w:pBdr>
                <w:top w:val="none" w:sz="0" w:space="3" w:color="auto"/>
                <w:bottom w:val="none" w:sz="0" w:space="3" w:color="auto"/>
                <w:between w:val="none" w:sz="0" w:space="3" w:color="auto"/>
              </w:pBdr>
              <w:jc w:val="center"/>
            </w:pPr>
            <w:r>
              <w:t>All</w:t>
            </w:r>
          </w:p>
        </w:tc>
        <w:tc>
          <w:tcPr>
            <w:tcW w:w="144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6E7B2DA4" w14:textId="77777777" w:rsidR="006F2D6E" w:rsidRDefault="00887069">
            <w:pPr>
              <w:pBdr>
                <w:top w:val="none" w:sz="0" w:space="3" w:color="auto"/>
                <w:bottom w:val="none" w:sz="0" w:space="3" w:color="auto"/>
                <w:between w:val="none" w:sz="0" w:space="3" w:color="auto"/>
              </w:pBdr>
              <w:jc w:val="center"/>
            </w:pPr>
            <w:r>
              <w:t>10/4/2019</w:t>
            </w:r>
          </w:p>
        </w:tc>
        <w:tc>
          <w:tcPr>
            <w:tcW w:w="138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692DF39" w14:textId="77777777" w:rsidR="006F2D6E" w:rsidRDefault="006F2D6E">
            <w:pPr>
              <w:pBdr>
                <w:top w:val="none" w:sz="0" w:space="3" w:color="auto"/>
                <w:bottom w:val="none" w:sz="0" w:space="3" w:color="auto"/>
                <w:between w:val="none" w:sz="0" w:space="3" w:color="auto"/>
              </w:pBdr>
              <w:jc w:val="center"/>
            </w:pPr>
          </w:p>
        </w:tc>
      </w:tr>
      <w:tr w:rsidR="006F2D6E" w14:paraId="1F9751A3" w14:textId="77777777">
        <w:trPr>
          <w:trHeight w:val="680"/>
        </w:trPr>
        <w:tc>
          <w:tcPr>
            <w:tcW w:w="44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74FF71" w14:textId="77777777" w:rsidR="006F2D6E" w:rsidRDefault="00887069">
            <w:pPr>
              <w:pBdr>
                <w:top w:val="none" w:sz="0" w:space="3" w:color="auto"/>
                <w:bottom w:val="none" w:sz="0" w:space="3" w:color="auto"/>
                <w:between w:val="none" w:sz="0" w:space="3" w:color="auto"/>
              </w:pBdr>
            </w:pPr>
            <w:r>
              <w:t>OPR 2 &amp; Demo</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783A96" w14:textId="77777777" w:rsidR="006F2D6E" w:rsidRDefault="006F2D6E">
            <w:pPr>
              <w:pBdr>
                <w:top w:val="none" w:sz="0" w:space="3" w:color="auto"/>
                <w:bottom w:val="none" w:sz="0" w:space="3" w:color="auto"/>
                <w:between w:val="none" w:sz="0" w:space="3" w:color="auto"/>
              </w:pBdr>
              <w:jc w:val="center"/>
            </w:pP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6C7099" w14:textId="77777777" w:rsidR="006F2D6E" w:rsidRDefault="00887069">
            <w:pPr>
              <w:pBdr>
                <w:top w:val="none" w:sz="0" w:space="3" w:color="auto"/>
                <w:bottom w:val="none" w:sz="0" w:space="3" w:color="auto"/>
                <w:between w:val="none" w:sz="0" w:space="3" w:color="auto"/>
              </w:pBdr>
              <w:jc w:val="center"/>
            </w:pPr>
            <w:r>
              <w:t>10/8/2019</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86AD5" w14:textId="77777777" w:rsidR="006F2D6E" w:rsidRDefault="006F2D6E">
            <w:pPr>
              <w:pBdr>
                <w:top w:val="none" w:sz="0" w:space="3" w:color="auto"/>
                <w:bottom w:val="none" w:sz="0" w:space="3" w:color="auto"/>
                <w:between w:val="none" w:sz="0" w:space="3" w:color="auto"/>
              </w:pBdr>
              <w:jc w:val="center"/>
            </w:pPr>
          </w:p>
        </w:tc>
      </w:tr>
    </w:tbl>
    <w:p w14:paraId="0B238F31" w14:textId="77777777" w:rsidR="006F2D6E" w:rsidRDefault="006F2D6E">
      <w:pPr>
        <w:pBdr>
          <w:top w:val="none" w:sz="0" w:space="3" w:color="auto"/>
          <w:bottom w:val="none" w:sz="0" w:space="3" w:color="auto"/>
          <w:between w:val="none" w:sz="0" w:space="3" w:color="auto"/>
        </w:pBdr>
      </w:pPr>
    </w:p>
    <w:sectPr w:rsidR="006F2D6E">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Dehaan" w:date="2019-09-22T09:29:00Z" w:initials="MD">
    <w:p w14:paraId="5D72E418" w14:textId="77777777" w:rsidR="00462FF7" w:rsidRDefault="00462FF7">
      <w:pPr>
        <w:pStyle w:val="CommentText"/>
      </w:pPr>
      <w:r>
        <w:rPr>
          <w:rStyle w:val="CommentReference"/>
        </w:rPr>
        <w:annotationRef/>
      </w:r>
      <w:r>
        <w:t>Please remove this blue background formatting</w:t>
      </w:r>
    </w:p>
  </w:comment>
  <w:comment w:id="18" w:author="Margaret R Heil" w:date="2019-09-26T00:13:00Z" w:initials="MRH">
    <w:p w14:paraId="2EEB0A88" w14:textId="281E10EE" w:rsidR="0015130E" w:rsidRDefault="0015130E">
      <w:pPr>
        <w:pStyle w:val="CommentText"/>
      </w:pPr>
      <w:r>
        <w:rPr>
          <w:rStyle w:val="CommentReference"/>
        </w:rPr>
        <w:annotationRef/>
      </w:r>
      <w:r>
        <w:t>Include last name as well.  Perhaps list Primary Author(s), Secondary Author(s) or Editor(s).</w:t>
      </w:r>
    </w:p>
  </w:comment>
  <w:comment w:id="19" w:author="Michael Dehaan" w:date="2019-09-22T09:29:00Z" w:initials="MD">
    <w:p w14:paraId="1BA558EB" w14:textId="77777777" w:rsidR="00462FF7" w:rsidRDefault="00462FF7">
      <w:pPr>
        <w:pStyle w:val="CommentText"/>
      </w:pPr>
      <w:r>
        <w:rPr>
          <w:rStyle w:val="CommentReference"/>
        </w:rPr>
        <w:annotationRef/>
      </w:r>
      <w:r>
        <w:t>Talking about getting an assignment is perhaps not the most compelling lead-in. How can this intro be more improved?</w:t>
      </w:r>
    </w:p>
  </w:comment>
  <w:comment w:id="20" w:author="Margaret R Heil" w:date="2019-09-26T00:14:00Z" w:initials="MRH">
    <w:p w14:paraId="247C44F1" w14:textId="03CCEB11" w:rsidR="0015130E" w:rsidRDefault="0015130E">
      <w:pPr>
        <w:pStyle w:val="CommentText"/>
      </w:pPr>
      <w:r>
        <w:rPr>
          <w:rStyle w:val="CommentReference"/>
        </w:rPr>
        <w:annotationRef/>
      </w:r>
      <w:r>
        <w:t xml:space="preserve">Briefly define </w:t>
      </w:r>
      <w:proofErr w:type="spellStart"/>
      <w:r>
        <w:t>StorageGRID</w:t>
      </w:r>
      <w:proofErr w:type="spellEnd"/>
    </w:p>
  </w:comment>
  <w:comment w:id="21" w:author="Michael Dehaan" w:date="2019-09-22T09:30:00Z" w:initials="MD">
    <w:p w14:paraId="3150EDF0" w14:textId="77777777" w:rsidR="00462FF7" w:rsidRDefault="00462FF7">
      <w:pPr>
        <w:pStyle w:val="CommentText"/>
      </w:pPr>
      <w:r>
        <w:rPr>
          <w:rStyle w:val="CommentReference"/>
        </w:rPr>
        <w:annotationRef/>
      </w:r>
      <w:proofErr w:type="gramStart"/>
      <w:r>
        <w:t>stored</w:t>
      </w:r>
      <w:proofErr w:type="gramEnd"/>
    </w:p>
  </w:comment>
  <w:comment w:id="22" w:author="Michael Dehaan" w:date="2019-09-22T09:30:00Z" w:initials="MD">
    <w:p w14:paraId="08C4DD5E" w14:textId="77777777" w:rsidR="00462FF7" w:rsidRDefault="00462FF7">
      <w:pPr>
        <w:pStyle w:val="CommentText"/>
      </w:pPr>
      <w:r>
        <w:rPr>
          <w:rStyle w:val="CommentReference"/>
        </w:rPr>
        <w:annotationRef/>
      </w:r>
      <w:proofErr w:type="gramStart"/>
      <w:r>
        <w:t>on</w:t>
      </w:r>
      <w:proofErr w:type="gramEnd"/>
    </w:p>
  </w:comment>
  <w:comment w:id="23" w:author="Michael Dehaan" w:date="2019-09-22T09:31:00Z" w:initials="MD">
    <w:p w14:paraId="036D1613" w14:textId="77777777" w:rsidR="00462FF7" w:rsidRDefault="00462FF7">
      <w:pPr>
        <w:pStyle w:val="CommentText"/>
      </w:pPr>
      <w:r>
        <w:rPr>
          <w:rStyle w:val="CommentReference"/>
        </w:rPr>
        <w:annotationRef/>
      </w:r>
      <w:proofErr w:type="gramStart"/>
      <w:r>
        <w:t>this</w:t>
      </w:r>
      <w:proofErr w:type="gramEnd"/>
      <w:r>
        <w:t xml:space="preserve"> is unclear, “unorganized” ?  The server isn’t the thing that is unstructured, it is really the directory tree.  Perhaps a sentence setting up the problem would make this more clear.</w:t>
      </w:r>
    </w:p>
  </w:comment>
  <w:comment w:id="24" w:author="Michael Dehaan" w:date="2019-09-22T09:31:00Z" w:initials="MD">
    <w:p w14:paraId="0AF48FDA" w14:textId="77777777" w:rsidR="00462FF7" w:rsidRDefault="00462FF7">
      <w:pPr>
        <w:pStyle w:val="CommentText"/>
      </w:pPr>
      <w:r>
        <w:rPr>
          <w:rStyle w:val="CommentReference"/>
        </w:rPr>
        <w:annotationRef/>
      </w:r>
      <w:r>
        <w:t>What server? Perhaps you need to introduce the previous project earlier?</w:t>
      </w:r>
    </w:p>
  </w:comment>
  <w:comment w:id="25" w:author="Michael Dehaan" w:date="2019-09-22T09:32:00Z" w:initials="MD">
    <w:p w14:paraId="633F5378" w14:textId="77777777" w:rsidR="00462FF7" w:rsidRDefault="00462FF7">
      <w:pPr>
        <w:pStyle w:val="CommentText"/>
      </w:pPr>
      <w:r>
        <w:rPr>
          <w:rStyle w:val="CommentReference"/>
        </w:rPr>
        <w:annotationRef/>
      </w:r>
      <w:r>
        <w:t>You’ve already written the problems, so no need to repeat here.</w:t>
      </w:r>
    </w:p>
  </w:comment>
  <w:comment w:id="26" w:author="Michael Dehaan" w:date="2019-09-22T09:32:00Z" w:initials="MD">
    <w:p w14:paraId="0F72020E" w14:textId="77777777" w:rsidR="00462FF7" w:rsidRDefault="00462FF7">
      <w:pPr>
        <w:pStyle w:val="CommentText"/>
      </w:pPr>
      <w:r>
        <w:rPr>
          <w:rStyle w:val="CommentReference"/>
        </w:rPr>
        <w:annotationRef/>
      </w:r>
      <w:r>
        <w:t>What outcomes?  What did it do?</w:t>
      </w:r>
    </w:p>
  </w:comment>
  <w:comment w:id="28" w:author="Michael Dehaan" w:date="2019-09-22T09:38:00Z" w:initials="MD">
    <w:p w14:paraId="23C5964C" w14:textId="77777777" w:rsidR="00462FF7" w:rsidRDefault="00462FF7">
      <w:pPr>
        <w:pStyle w:val="CommentText"/>
      </w:pPr>
      <w:r>
        <w:rPr>
          <w:rStyle w:val="CommentReference"/>
        </w:rPr>
        <w:annotationRef/>
      </w:r>
      <w:r>
        <w:t>This goes into negatives about the past project immediately, it would be tactful to include at least something minimal about the features of the project that were successful, or what it did.</w:t>
      </w:r>
    </w:p>
  </w:comment>
  <w:comment w:id="39" w:author="Michael Dehaan" w:date="2019-09-22T09:37:00Z" w:initials="MD">
    <w:p w14:paraId="6E23B8D3" w14:textId="77777777" w:rsidR="00462FF7" w:rsidRDefault="00462FF7">
      <w:pPr>
        <w:pStyle w:val="CommentText"/>
      </w:pPr>
      <w:r>
        <w:rPr>
          <w:rStyle w:val="CommentReference"/>
        </w:rPr>
        <w:annotationRef/>
      </w:r>
      <w:r>
        <w:t>This is confusing due to the idea of iterations within a project.  “Incarnation” perhaps? “Version</w:t>
      </w:r>
      <w:proofErr w:type="gramStart"/>
      <w:r>
        <w:t>” ?</w:t>
      </w:r>
      <w:proofErr w:type="gramEnd"/>
    </w:p>
  </w:comment>
  <w:comment w:id="40" w:author="Michael Dehaan" w:date="2019-09-22T09:38:00Z" w:initials="MD">
    <w:p w14:paraId="6B7660F9" w14:textId="77777777" w:rsidR="00462FF7" w:rsidRDefault="00462FF7">
      <w:pPr>
        <w:pStyle w:val="CommentText"/>
      </w:pPr>
      <w:r>
        <w:rPr>
          <w:rStyle w:val="CommentReference"/>
        </w:rPr>
        <w:annotationRef/>
      </w:r>
      <w:r>
        <w:t>This word means something specific, so rephrase somehow.</w:t>
      </w:r>
    </w:p>
  </w:comment>
  <w:comment w:id="41" w:author="Michael Dehaan" w:date="2019-09-22T09:38:00Z" w:initials="MD">
    <w:p w14:paraId="37732712" w14:textId="77777777" w:rsidR="00462FF7" w:rsidRDefault="00462FF7">
      <w:pPr>
        <w:pStyle w:val="CommentText"/>
      </w:pPr>
      <w:r>
        <w:rPr>
          <w:rStyle w:val="CommentReference"/>
        </w:rPr>
        <w:annotationRef/>
      </w:r>
      <w:r>
        <w:t>Vague.  Obviously as the Exec summary evolves you will have more room to talk about features you have added and what you have built.</w:t>
      </w:r>
    </w:p>
  </w:comment>
  <w:comment w:id="42" w:author="Michael Dehaan" w:date="2019-09-22T09:39:00Z" w:initials="MD">
    <w:p w14:paraId="57AEA5B2" w14:textId="77777777" w:rsidR="00462FF7" w:rsidRDefault="00462FF7">
      <w:pPr>
        <w:pStyle w:val="CommentText"/>
      </w:pPr>
      <w:r>
        <w:rPr>
          <w:rStyle w:val="CommentReference"/>
        </w:rPr>
        <w:annotationRef/>
      </w:r>
      <w:r>
        <w:t>Non-professional wording here, “many”?</w:t>
      </w:r>
    </w:p>
  </w:comment>
  <w:comment w:id="45" w:author="Michael Dehaan" w:date="2019-09-22T09:39:00Z" w:initials="MD">
    <w:p w14:paraId="6217746E" w14:textId="77777777" w:rsidR="00462FF7" w:rsidRDefault="00462FF7">
      <w:pPr>
        <w:pStyle w:val="CommentText"/>
      </w:pPr>
      <w:r>
        <w:rPr>
          <w:rStyle w:val="CommentReference"/>
        </w:rPr>
        <w:annotationRef/>
      </w:r>
      <w:r>
        <w:t>Referring to the application makes this be less of an ad hominem, which is a useful skill for later when you disagree with the work of other teams.</w:t>
      </w:r>
    </w:p>
  </w:comment>
  <w:comment w:id="48" w:author="Michael Dehaan" w:date="2019-09-22T09:40:00Z" w:initials="MD">
    <w:p w14:paraId="38DA86D7" w14:textId="77777777" w:rsidR="00462FF7" w:rsidRDefault="00462FF7">
      <w:pPr>
        <w:pStyle w:val="CommentText"/>
      </w:pPr>
      <w:r>
        <w:rPr>
          <w:rStyle w:val="CommentReference"/>
        </w:rPr>
        <w:annotationRef/>
      </w:r>
      <w:r>
        <w:t>This is both unclear and a bit harsh</w:t>
      </w:r>
    </w:p>
  </w:comment>
  <w:comment w:id="49" w:author="Michael Dehaan" w:date="2019-09-22T09:40:00Z" w:initials="MD">
    <w:p w14:paraId="3273A8A5" w14:textId="77777777" w:rsidR="00462FF7" w:rsidRDefault="00462FF7">
      <w:pPr>
        <w:pStyle w:val="CommentText"/>
      </w:pPr>
      <w:r>
        <w:rPr>
          <w:rStyle w:val="CommentReference"/>
        </w:rPr>
        <w:annotationRef/>
      </w:r>
      <w:r>
        <w:rPr>
          <w:rStyle w:val="CommentReference"/>
        </w:rPr>
        <w:t>Please watch tone here – this is bad.</w:t>
      </w:r>
    </w:p>
  </w:comment>
  <w:comment w:id="50" w:author="Michael Dehaan" w:date="2019-09-22T09:40:00Z" w:initials="MD">
    <w:p w14:paraId="1A1980CF" w14:textId="77777777" w:rsidR="00462FF7" w:rsidRDefault="00462FF7">
      <w:pPr>
        <w:pStyle w:val="CommentText"/>
      </w:pPr>
      <w:r>
        <w:rPr>
          <w:rStyle w:val="CommentReference"/>
        </w:rPr>
        <w:annotationRef/>
      </w:r>
      <w:r>
        <w:rPr>
          <w:rStyle w:val="CommentReference"/>
        </w:rPr>
        <w:t>This reads negative as well and does not leave the reader with a favorable opinion of this team.  I’m not sure how your new scans are more correct – focus on improvements, not what was wrong with the past team’s work.</w:t>
      </w:r>
    </w:p>
  </w:comment>
  <w:comment w:id="51" w:author="Michael Dehaan" w:date="2019-09-22T09:42:00Z" w:initials="MD">
    <w:p w14:paraId="5F6F47E2" w14:textId="77777777" w:rsidR="00462FF7" w:rsidRDefault="00462FF7">
      <w:pPr>
        <w:pStyle w:val="CommentText"/>
      </w:pPr>
      <w:r>
        <w:rPr>
          <w:rStyle w:val="CommentReference"/>
        </w:rPr>
        <w:annotationRef/>
      </w:r>
      <w:r>
        <w:t>“Data privacy concerns with customer data” …</w:t>
      </w:r>
    </w:p>
  </w:comment>
  <w:comment w:id="52" w:author="Michael Dehaan" w:date="2019-09-22T09:42:00Z" w:initials="MD">
    <w:p w14:paraId="4B259C44" w14:textId="77777777" w:rsidR="00462FF7" w:rsidRDefault="00462FF7">
      <w:pPr>
        <w:pStyle w:val="CommentText"/>
      </w:pPr>
      <w:r>
        <w:rPr>
          <w:rStyle w:val="CommentReference"/>
        </w:rPr>
        <w:annotationRef/>
      </w:r>
      <w:r>
        <w:t>“Currently,”</w:t>
      </w:r>
    </w:p>
  </w:comment>
  <w:comment w:id="53" w:author="Michael Dehaan" w:date="2019-09-22T09:42:00Z" w:initials="MD">
    <w:p w14:paraId="7CE8BD82" w14:textId="77777777" w:rsidR="00462FF7" w:rsidRDefault="00462FF7">
      <w:pPr>
        <w:pStyle w:val="CommentText"/>
      </w:pPr>
      <w:r>
        <w:rPr>
          <w:rStyle w:val="CommentReference"/>
        </w:rPr>
        <w:annotationRef/>
      </w:r>
      <w:r>
        <w:t>this is somewhat unclear, but I think applies to the previous project, but the end of this sentence seems to make it sound like it applies to the new one, which is “</w:t>
      </w:r>
      <w:proofErr w:type="spellStart"/>
      <w:r>
        <w:t>Logjam.next</w:t>
      </w:r>
      <w:proofErr w:type="spellEnd"/>
      <w:r>
        <w:t xml:space="preserve">” … however, you can’t be getting that full </w:t>
      </w:r>
      <w:proofErr w:type="spellStart"/>
      <w:r>
        <w:t>Logjam.next</w:t>
      </w:r>
      <w:proofErr w:type="spellEnd"/>
      <w:r>
        <w:t xml:space="preserve"> setup up so early.  I would try to be a little more explicit about progress, maybe?</w:t>
      </w:r>
    </w:p>
  </w:comment>
  <w:comment w:id="57" w:author="Michael Dehaan" w:date="2019-09-22T09:44:00Z" w:initials="MD">
    <w:p w14:paraId="07BB1825" w14:textId="77777777" w:rsidR="00462FF7" w:rsidRDefault="00462FF7">
      <w:pPr>
        <w:pStyle w:val="CommentText"/>
      </w:pPr>
      <w:r>
        <w:rPr>
          <w:rStyle w:val="CommentReference"/>
        </w:rPr>
        <w:annotationRef/>
      </w:r>
      <w:r>
        <w:t xml:space="preserve">I would remove marketing from this part of the intro, I’m also not sure what “global namespace for all objects” means, so seeing it leads the reader to ask </w:t>
      </w:r>
      <w:r w:rsidRPr="00606C88">
        <w:rPr>
          <w:b/>
          <w:bCs/>
        </w:rPr>
        <w:t>other</w:t>
      </w:r>
      <w:r>
        <w:t xml:space="preserve"> questions, maybe that’s reason to not go that far into it.</w:t>
      </w:r>
    </w:p>
  </w:comment>
  <w:comment w:id="59" w:author="Michael Dehaan" w:date="2019-09-22T09:45:00Z" w:initials="MD">
    <w:p w14:paraId="2F99F6EB" w14:textId="77777777" w:rsidR="00462FF7" w:rsidRDefault="00462FF7">
      <w:pPr>
        <w:pStyle w:val="CommentText"/>
      </w:pPr>
      <w:r>
        <w:rPr>
          <w:rStyle w:val="CommentReference"/>
        </w:rPr>
        <w:annotationRef/>
      </w:r>
      <w:r>
        <w:t>“</w:t>
      </w:r>
      <w:proofErr w:type="gramStart"/>
      <w:r>
        <w:t>in</w:t>
      </w:r>
      <w:proofErr w:type="gramEnd"/>
      <w:r>
        <w:t xml:space="preserve"> NetApp hosted datacenters”</w:t>
      </w:r>
    </w:p>
  </w:comment>
  <w:comment w:id="60" w:author="Michael Dehaan" w:date="2019-09-22T09:45:00Z" w:initials="MD">
    <w:p w14:paraId="40A2670B" w14:textId="77777777" w:rsidR="00462FF7" w:rsidRDefault="00462FF7">
      <w:pPr>
        <w:pStyle w:val="CommentText"/>
      </w:pPr>
      <w:r>
        <w:rPr>
          <w:rStyle w:val="CommentReference"/>
        </w:rPr>
        <w:annotationRef/>
      </w:r>
      <w:r>
        <w:t>“</w:t>
      </w:r>
      <w:proofErr w:type="gramStart"/>
      <w:r>
        <w:t>on</w:t>
      </w:r>
      <w:proofErr w:type="gramEnd"/>
      <w:r>
        <w:t xml:space="preserve"> premise on client sites”</w:t>
      </w:r>
    </w:p>
  </w:comment>
  <w:comment w:id="63" w:author="Michael Dehaan" w:date="2019-09-22T09:48:00Z" w:initials="MD">
    <w:p w14:paraId="3157EA63" w14:textId="77777777" w:rsidR="00462FF7" w:rsidRDefault="00462FF7">
      <w:pPr>
        <w:pStyle w:val="CommentText"/>
      </w:pPr>
      <w:r>
        <w:rPr>
          <w:rStyle w:val="CommentReference"/>
        </w:rPr>
        <w:annotationRef/>
      </w:r>
      <w:proofErr w:type="gramStart"/>
      <w:r>
        <w:t>is</w:t>
      </w:r>
      <w:proofErr w:type="gramEnd"/>
      <w:r>
        <w:t xml:space="preserve"> this servers?  Or clusters?</w:t>
      </w:r>
    </w:p>
  </w:comment>
  <w:comment w:id="67" w:author="Michael Dehaan" w:date="2019-09-22T09:49:00Z" w:initials="MD">
    <w:p w14:paraId="14C7A631" w14:textId="77777777" w:rsidR="00462FF7" w:rsidRDefault="00462FF7">
      <w:pPr>
        <w:pStyle w:val="CommentText"/>
      </w:pPr>
      <w:r>
        <w:rPr>
          <w:rStyle w:val="CommentReference"/>
        </w:rPr>
        <w:annotationRef/>
      </w:r>
    </w:p>
  </w:comment>
  <w:comment w:id="84" w:author="Michael Dehaan" w:date="2019-09-22T09:51:00Z" w:initials="MD">
    <w:p w14:paraId="4A3F718E" w14:textId="77777777" w:rsidR="00462FF7" w:rsidRDefault="00462FF7">
      <w:pPr>
        <w:pStyle w:val="CommentText"/>
      </w:pPr>
      <w:r>
        <w:rPr>
          <w:rStyle w:val="CommentReference"/>
        </w:rPr>
        <w:annotationRef/>
      </w:r>
      <w:r>
        <w:t>Analyze or scan?</w:t>
      </w:r>
    </w:p>
  </w:comment>
  <w:comment w:id="85" w:author="Michael Dehaan" w:date="2019-09-22T09:52:00Z" w:initials="MD">
    <w:p w14:paraId="7EF4208F" w14:textId="77777777" w:rsidR="00462FF7" w:rsidRDefault="00462FF7">
      <w:pPr>
        <w:pStyle w:val="CommentText"/>
      </w:pPr>
      <w:r>
        <w:rPr>
          <w:rStyle w:val="CommentReference"/>
        </w:rPr>
        <w:annotationRef/>
      </w:r>
      <w:r>
        <w:t>Be more specific, but tactful, you have some of this in the exec summary.</w:t>
      </w:r>
    </w:p>
  </w:comment>
  <w:comment w:id="86" w:author="Michael Dehaan" w:date="2019-09-22T09:52:00Z" w:initials="MD">
    <w:p w14:paraId="76921531" w14:textId="77777777" w:rsidR="00462FF7" w:rsidRDefault="00462FF7">
      <w:pPr>
        <w:pStyle w:val="CommentText"/>
      </w:pPr>
      <w:r>
        <w:rPr>
          <w:rStyle w:val="CommentReference"/>
        </w:rPr>
        <w:annotationRef/>
      </w:r>
      <w:r>
        <w:t>Maybe this is about resumption of a stopped scan versus a safe stop?</w:t>
      </w:r>
    </w:p>
  </w:comment>
  <w:comment w:id="87" w:author="Michael Dehaan" w:date="2019-09-22T09:52:00Z" w:initials="MD">
    <w:p w14:paraId="5D43F3C2" w14:textId="77777777" w:rsidR="00462FF7" w:rsidRDefault="00462FF7">
      <w:pPr>
        <w:pStyle w:val="CommentText"/>
      </w:pPr>
      <w:r>
        <w:rPr>
          <w:rStyle w:val="CommentReference"/>
        </w:rPr>
        <w:annotationRef/>
      </w:r>
      <w:r>
        <w:t>The phrase “memory” usually prefers to RAM. I’m not sure why that would be a problem with a SQL database?</w:t>
      </w:r>
    </w:p>
  </w:comment>
  <w:comment w:id="88" w:author="Michael Dehaan" w:date="2019-09-22T09:53:00Z" w:initials="MD">
    <w:p w14:paraId="12EB362A" w14:textId="77777777" w:rsidR="00462FF7" w:rsidRDefault="00462FF7">
      <w:pPr>
        <w:pStyle w:val="CommentText"/>
      </w:pPr>
      <w:r>
        <w:rPr>
          <w:rStyle w:val="CommentReference"/>
        </w:rPr>
        <w:annotationRef/>
      </w:r>
      <w:r>
        <w:t>Vague, restructure based on new capabilities the sponsor wants.</w:t>
      </w:r>
    </w:p>
  </w:comment>
  <w:comment w:id="89" w:author="Michael Dehaan" w:date="2019-09-22T09:54:00Z" w:initials="MD">
    <w:p w14:paraId="6489B72E" w14:textId="77777777" w:rsidR="00462FF7" w:rsidRDefault="00462FF7">
      <w:pPr>
        <w:pStyle w:val="CommentText"/>
      </w:pPr>
      <w:r>
        <w:rPr>
          <w:rStyle w:val="CommentReference"/>
        </w:rPr>
        <w:annotationRef/>
      </w:r>
      <w:proofErr w:type="gramStart"/>
      <w:r>
        <w:t>vague</w:t>
      </w:r>
      <w:proofErr w:type="gramEnd"/>
    </w:p>
  </w:comment>
  <w:comment w:id="90" w:author="Michael Dehaan" w:date="2019-09-22T09:54:00Z" w:initials="MD">
    <w:p w14:paraId="12455C52" w14:textId="77777777" w:rsidR="00462FF7" w:rsidRDefault="00462FF7">
      <w:pPr>
        <w:pStyle w:val="CommentText"/>
      </w:pPr>
      <w:r>
        <w:rPr>
          <w:rStyle w:val="CommentReference"/>
        </w:rPr>
        <w:annotationRef/>
      </w:r>
      <w:r>
        <w:t>Restructure this in a more positive and specific way.</w:t>
      </w:r>
    </w:p>
  </w:comment>
  <w:comment w:id="92" w:author="Michael Dehaan" w:date="2019-09-22T09:54:00Z" w:initials="MD">
    <w:p w14:paraId="09F36BE4" w14:textId="77777777" w:rsidR="00462FF7" w:rsidRDefault="00462FF7">
      <w:pPr>
        <w:pStyle w:val="CommentText"/>
      </w:pPr>
      <w:r>
        <w:rPr>
          <w:rStyle w:val="CommentReference"/>
        </w:rPr>
        <w:annotationRef/>
      </w:r>
      <w:r>
        <w:t>Talk about project goals, rephrase this less to be about “NetApp wants…”</w:t>
      </w:r>
    </w:p>
  </w:comment>
  <w:comment w:id="94" w:author="Michael Dehaan" w:date="2019-09-22T09:55:00Z" w:initials="MD">
    <w:p w14:paraId="5A7EC2D9" w14:textId="77777777" w:rsidR="00462FF7" w:rsidRDefault="00462FF7">
      <w:pPr>
        <w:pStyle w:val="CommentText"/>
      </w:pPr>
      <w:r>
        <w:rPr>
          <w:rStyle w:val="CommentReference"/>
        </w:rPr>
        <w:annotationRef/>
      </w:r>
      <w:r>
        <w:t>This doesn’t make sense, because it is likely they have one instance of Logjam installed and tech support would just use it.  Where did this come from?</w:t>
      </w:r>
    </w:p>
  </w:comment>
  <w:comment w:id="96" w:author="Michael Dehaan" w:date="2019-09-22T09:56:00Z" w:initials="MD">
    <w:p w14:paraId="4C05E170" w14:textId="77777777" w:rsidR="00462FF7" w:rsidRDefault="00462FF7">
      <w:pPr>
        <w:pStyle w:val="CommentText"/>
      </w:pPr>
      <w:r>
        <w:rPr>
          <w:rStyle w:val="CommentReference"/>
        </w:rPr>
        <w:annotationRef/>
      </w:r>
      <w:r>
        <w:t>This sounds like the project is done, reword.</w:t>
      </w:r>
    </w:p>
  </w:comment>
  <w:comment w:id="97" w:author="Michael Dehaan" w:date="2019-09-22T09:56:00Z" w:initials="MD">
    <w:p w14:paraId="18A66107" w14:textId="77777777" w:rsidR="00462FF7" w:rsidRDefault="00462FF7">
      <w:pPr>
        <w:pStyle w:val="CommentText"/>
      </w:pPr>
      <w:r>
        <w:rPr>
          <w:rStyle w:val="CommentReference"/>
        </w:rPr>
        <w:annotationRef/>
      </w:r>
      <w:r>
        <w:t>This is not want “DevOps” means at all, but you mean “agile” here and that fits.</w:t>
      </w:r>
    </w:p>
  </w:comment>
  <w:comment w:id="98" w:author="Michael Dehaan" w:date="2019-09-22T09:57:00Z" w:initials="MD">
    <w:p w14:paraId="41E50D21" w14:textId="77777777" w:rsidR="00462FF7" w:rsidRDefault="00462FF7">
      <w:pPr>
        <w:pStyle w:val="CommentText"/>
      </w:pPr>
      <w:r>
        <w:rPr>
          <w:rStyle w:val="CommentReference"/>
        </w:rPr>
        <w:annotationRef/>
      </w:r>
      <w:r>
        <w:t>How?</w:t>
      </w:r>
    </w:p>
  </w:comment>
  <w:comment w:id="99" w:author="Michael Dehaan" w:date="2019-09-22T09:57:00Z" w:initials="MD">
    <w:p w14:paraId="0B357EB0" w14:textId="77777777" w:rsidR="00462FF7" w:rsidRDefault="00462FF7">
      <w:pPr>
        <w:pStyle w:val="CommentText"/>
      </w:pPr>
      <w:r>
        <w:rPr>
          <w:rStyle w:val="CommentReference"/>
        </w:rPr>
        <w:annotationRef/>
      </w:r>
      <w:r>
        <w:t>You haven’t had many meetings yet, so this wording seems a little strange?</w:t>
      </w:r>
    </w:p>
  </w:comment>
  <w:comment w:id="101" w:author="Michael Dehaan" w:date="2019-09-22T09:58:00Z" w:initials="MD">
    <w:p w14:paraId="1E49D54B" w14:textId="77777777" w:rsidR="00462FF7" w:rsidRDefault="00462FF7">
      <w:pPr>
        <w:pStyle w:val="CommentText"/>
      </w:pPr>
      <w:r>
        <w:rPr>
          <w:rStyle w:val="CommentReference"/>
        </w:rPr>
        <w:annotationRef/>
      </w:r>
      <w:r>
        <w:t xml:space="preserve">Use this space to describe technical challenges and your creative solutions to them.  </w:t>
      </w:r>
      <w:proofErr w:type="gramStart"/>
      <w:r>
        <w:t>Mentioning  you</w:t>
      </w:r>
      <w:proofErr w:type="gramEnd"/>
      <w:r>
        <w:t xml:space="preserve"> needed to pick up the tools is ok, but needing to send an email to IT is not </w:t>
      </w:r>
      <w:r>
        <w:sym w:font="Wingdings" w:char="F04A"/>
      </w:r>
    </w:p>
  </w:comment>
  <w:comment w:id="102" w:author="Michael Dehaan" w:date="2019-09-22T09:59:00Z" w:initials="MD">
    <w:p w14:paraId="1188704C" w14:textId="77777777" w:rsidR="00462FF7" w:rsidRDefault="00462FF7">
      <w:pPr>
        <w:pStyle w:val="CommentText"/>
      </w:pPr>
      <w:r>
        <w:rPr>
          <w:rStyle w:val="CommentReference"/>
        </w:rPr>
        <w:annotationRef/>
      </w:r>
      <w:r>
        <w:t>This doesn’t seem like a real challenge, and very few libraries aren’t “3</w:t>
      </w:r>
      <w:r w:rsidRPr="00462FF7">
        <w:rPr>
          <w:vertAlign w:val="superscript"/>
        </w:rPr>
        <w:t>rd</w:t>
      </w:r>
      <w:r>
        <w:t xml:space="preserve"> party” these days.  You might just move this into requirements as a constraint that libraries you use must be open source.</w:t>
      </w:r>
    </w:p>
  </w:comment>
  <w:comment w:id="103" w:author="Michael Dehaan" w:date="2019-09-22T09:59:00Z" w:initials="MD">
    <w:p w14:paraId="3A48C31D" w14:textId="77777777" w:rsidR="00462FF7" w:rsidRDefault="00462FF7">
      <w:pPr>
        <w:pStyle w:val="CommentText"/>
      </w:pPr>
      <w:r>
        <w:rPr>
          <w:rStyle w:val="CommentReference"/>
        </w:rPr>
        <w:annotationRef/>
      </w:r>
      <w:r>
        <w:t>It sounds like it does affect you directly as you have to generate a large enough dataset to get a feel of performance constraints, and may have difficulty simulating it.  Do you have enough realistic data to proceed?</w:t>
      </w:r>
    </w:p>
  </w:comment>
  <w:comment w:id="107" w:author="Margaret R Heil" w:date="2019-09-26T00:20:00Z" w:initials="MRH">
    <w:p w14:paraId="34170804" w14:textId="3F5275EA" w:rsidR="0015130E" w:rsidRDefault="0015130E">
      <w:pPr>
        <w:pStyle w:val="CommentText"/>
      </w:pPr>
      <w:r>
        <w:rPr>
          <w:rStyle w:val="CommentReference"/>
        </w:rPr>
        <w:annotationRef/>
      </w:r>
      <w:r>
        <w:t>When preparing Final IPR, be sure to refer to Rubric</w:t>
      </w:r>
      <w:r w:rsidR="00E56E1C">
        <w:t xml:space="preserve"> and corresponding sections in Course Pack</w:t>
      </w:r>
      <w:r>
        <w:t>:</w:t>
      </w:r>
      <w:r w:rsidRPr="0015130E">
        <w:t xml:space="preserve"> </w:t>
      </w:r>
      <w:hyperlink r:id="rId1" w:anchor="ipr" w:history="1">
        <w:r>
          <w:rPr>
            <w:rStyle w:val="Hyperlink"/>
          </w:rPr>
          <w:t>https://sdc.csc.ncsu.edu/rubrics#ipr</w:t>
        </w:r>
      </w:hyperlink>
    </w:p>
  </w:comment>
  <w:comment w:id="106" w:author="Michael Dehaan" w:date="2019-09-22T10:00:00Z" w:initials="MD">
    <w:p w14:paraId="14720F85" w14:textId="77777777" w:rsidR="00462FF7" w:rsidRDefault="00462FF7">
      <w:pPr>
        <w:pStyle w:val="CommentText"/>
      </w:pPr>
      <w:r>
        <w:rPr>
          <w:rStyle w:val="CommentReference"/>
        </w:rPr>
        <w:annotationRef/>
      </w:r>
      <w:r>
        <w:t>This is missing an intro section, please have everyone on the team review and edit the entire document</w:t>
      </w:r>
    </w:p>
  </w:comment>
  <w:comment w:id="109" w:author="Michael Dehaan" w:date="2019-09-22T10:00:00Z" w:initials="MD">
    <w:p w14:paraId="76CA2EF0" w14:textId="77777777" w:rsidR="00462FF7" w:rsidRDefault="00462FF7">
      <w:pPr>
        <w:pStyle w:val="CommentText"/>
      </w:pPr>
      <w:r>
        <w:rPr>
          <w:rStyle w:val="CommentReference"/>
        </w:rPr>
        <w:annotationRef/>
      </w:r>
      <w:r>
        <w:t>This seems like design and implementation details versus requirements.  What does the user experience?  What are the inputs and outputs.</w:t>
      </w:r>
    </w:p>
  </w:comment>
  <w:comment w:id="110" w:author="Michael Dehaan" w:date="2019-09-22T10:01:00Z" w:initials="MD">
    <w:p w14:paraId="4577B449" w14:textId="77777777" w:rsidR="00462FF7" w:rsidRDefault="00462FF7">
      <w:pPr>
        <w:pStyle w:val="CommentText"/>
      </w:pPr>
      <w:r>
        <w:rPr>
          <w:rStyle w:val="CommentReference"/>
        </w:rPr>
        <w:annotationRef/>
      </w:r>
      <w:r>
        <w:t>How?</w:t>
      </w:r>
    </w:p>
  </w:comment>
  <w:comment w:id="111" w:author="Michael Dehaan" w:date="2019-09-22T10:01:00Z" w:initials="MD">
    <w:p w14:paraId="1C4C1B2E" w14:textId="77777777" w:rsidR="00462FF7" w:rsidRDefault="00462FF7">
      <w:pPr>
        <w:pStyle w:val="CommentText"/>
      </w:pPr>
      <w:r>
        <w:rPr>
          <w:rStyle w:val="CommentReference"/>
        </w:rPr>
        <w:annotationRef/>
      </w:r>
      <w:r>
        <w:t>Text-based?</w:t>
      </w:r>
    </w:p>
  </w:comment>
  <w:comment w:id="112" w:author="Michael Dehaan" w:date="2019-09-22T10:01:00Z" w:initials="MD">
    <w:p w14:paraId="2EBB7234" w14:textId="3A3BA7C8" w:rsidR="00462FF7" w:rsidRDefault="00462FF7">
      <w:pPr>
        <w:pStyle w:val="CommentText"/>
      </w:pPr>
      <w:r>
        <w:rPr>
          <w:rStyle w:val="CommentReference"/>
        </w:rPr>
        <w:annotationRef/>
      </w:r>
      <w:r>
        <w:t>This is unclear what this means – but is probably also not a requirement, explain algorith</w:t>
      </w:r>
      <w:r w:rsidR="0015130E">
        <w:t>ms</w:t>
      </w:r>
      <w:r>
        <w:t xml:space="preserve"> in the design section.</w:t>
      </w:r>
    </w:p>
  </w:comment>
  <w:comment w:id="113" w:author="Michael Dehaan" w:date="2019-09-22T10:02:00Z" w:initials="MD">
    <w:p w14:paraId="6818FB19" w14:textId="77777777" w:rsidR="00462FF7" w:rsidRDefault="00462FF7">
      <w:pPr>
        <w:pStyle w:val="CommentText"/>
      </w:pPr>
      <w:r>
        <w:rPr>
          <w:rStyle w:val="CommentReference"/>
        </w:rPr>
        <w:annotationRef/>
      </w:r>
      <w:proofErr w:type="gramStart"/>
      <w:r>
        <w:t>grammar</w:t>
      </w:r>
      <w:proofErr w:type="gramEnd"/>
    </w:p>
  </w:comment>
  <w:comment w:id="114" w:author="Michael Dehaan" w:date="2019-09-22T10:02:00Z" w:initials="MD">
    <w:p w14:paraId="2165CF7E" w14:textId="77777777" w:rsidR="00462FF7" w:rsidRDefault="00462FF7">
      <w:pPr>
        <w:pStyle w:val="CommentText"/>
      </w:pPr>
      <w:r>
        <w:rPr>
          <w:rStyle w:val="CommentReference"/>
        </w:rPr>
        <w:annotationRef/>
      </w:r>
      <w:r>
        <w:t>User stories like this don’t belong in requirements, requirements should be consistently all use cases or traditional requirements. I personally find traditional requirements easier to read and write.</w:t>
      </w:r>
    </w:p>
  </w:comment>
  <w:comment w:id="116" w:author="Michael Dehaan" w:date="2019-09-22T10:02:00Z" w:initials="MD">
    <w:p w14:paraId="59D5CD58" w14:textId="77777777" w:rsidR="00462FF7" w:rsidRDefault="00462FF7">
      <w:pPr>
        <w:pStyle w:val="CommentText"/>
      </w:pPr>
      <w:r>
        <w:rPr>
          <w:rStyle w:val="CommentReference"/>
        </w:rPr>
        <w:annotationRef/>
      </w:r>
      <w:proofErr w:type="gramStart"/>
      <w:r>
        <w:t>grammar</w:t>
      </w:r>
      <w:proofErr w:type="gramEnd"/>
    </w:p>
  </w:comment>
  <w:comment w:id="117" w:author="Michael Dehaan" w:date="2019-09-22T10:03:00Z" w:initials="MD">
    <w:p w14:paraId="7A338820" w14:textId="77777777" w:rsidR="00462FF7" w:rsidRDefault="00462FF7">
      <w:pPr>
        <w:pStyle w:val="CommentText"/>
      </w:pPr>
      <w:r>
        <w:rPr>
          <w:rStyle w:val="CommentReference"/>
        </w:rPr>
        <w:annotationRef/>
      </w:r>
      <w:proofErr w:type="gramStart"/>
      <w:r>
        <w:t>source</w:t>
      </w:r>
      <w:proofErr w:type="gramEnd"/>
      <w:r>
        <w:t xml:space="preserve"> NFS</w:t>
      </w:r>
    </w:p>
  </w:comment>
  <w:comment w:id="118" w:author="Michael Dehaan" w:date="2019-09-22T10:03:00Z" w:initials="MD">
    <w:p w14:paraId="25FA27B1" w14:textId="77777777" w:rsidR="00462FF7" w:rsidRDefault="00462FF7">
      <w:pPr>
        <w:pStyle w:val="CommentText"/>
      </w:pPr>
      <w:r>
        <w:rPr>
          <w:rStyle w:val="CommentReference"/>
        </w:rPr>
        <w:annotationRef/>
      </w:r>
      <w:proofErr w:type="gramStart"/>
      <w:r>
        <w:t>implementation</w:t>
      </w:r>
      <w:proofErr w:type="gramEnd"/>
      <w:r>
        <w:t>.  Maybe “any temporary data shall be stored…”</w:t>
      </w:r>
    </w:p>
  </w:comment>
  <w:comment w:id="120" w:author="Michael Dehaan" w:date="2019-09-22T10:03:00Z" w:initials="MD">
    <w:p w14:paraId="08D172B8" w14:textId="77777777" w:rsidR="00462FF7" w:rsidRDefault="00462FF7">
      <w:pPr>
        <w:pStyle w:val="CommentText"/>
      </w:pPr>
      <w:r>
        <w:rPr>
          <w:rStyle w:val="CommentReference"/>
        </w:rPr>
        <w:annotationRef/>
      </w:r>
      <w:proofErr w:type="gramStart"/>
      <w:r>
        <w:t>fragment</w:t>
      </w:r>
      <w:proofErr w:type="gramEnd"/>
    </w:p>
  </w:comment>
  <w:comment w:id="121" w:author="Michael Dehaan" w:date="2019-09-22T10:03:00Z" w:initials="MD">
    <w:p w14:paraId="662A9FE8" w14:textId="77777777" w:rsidR="00462FF7" w:rsidRDefault="00462FF7">
      <w:pPr>
        <w:pStyle w:val="CommentText"/>
      </w:pPr>
      <w:r>
        <w:rPr>
          <w:rStyle w:val="CommentReference"/>
        </w:rPr>
        <w:annotationRef/>
      </w:r>
      <w:proofErr w:type="gramStart"/>
      <w:r>
        <w:t>what</w:t>
      </w:r>
      <w:proofErr w:type="gramEnd"/>
      <w:r>
        <w:t xml:space="preserve"> does minimal mean?</w:t>
      </w:r>
    </w:p>
  </w:comment>
  <w:comment w:id="122" w:author="Michael Dehaan" w:date="2019-09-22T10:03:00Z" w:initials="MD">
    <w:p w14:paraId="0C4587C9" w14:textId="77777777" w:rsidR="00462FF7" w:rsidRDefault="00462FF7">
      <w:pPr>
        <w:pStyle w:val="CommentText"/>
      </w:pPr>
      <w:r>
        <w:rPr>
          <w:rStyle w:val="CommentReference"/>
        </w:rPr>
        <w:annotationRef/>
      </w:r>
      <w:proofErr w:type="gramStart"/>
      <w:r>
        <w:t>fragment</w:t>
      </w:r>
      <w:proofErr w:type="gramEnd"/>
    </w:p>
  </w:comment>
  <w:comment w:id="124" w:author="Michael Dehaan" w:date="2019-09-22T10:04:00Z" w:initials="MD">
    <w:p w14:paraId="6276F133" w14:textId="77777777" w:rsidR="00462FF7" w:rsidRDefault="00462FF7">
      <w:pPr>
        <w:pStyle w:val="CommentText"/>
      </w:pPr>
      <w:r>
        <w:rPr>
          <w:rStyle w:val="CommentReference"/>
        </w:rPr>
        <w:annotationRef/>
      </w:r>
      <w:r>
        <w:t>We can talk about how to make this diagram more clear in class as it would be easier to use a whiteboard to discuss and brainstorm this.</w:t>
      </w:r>
    </w:p>
    <w:p w14:paraId="081020CD" w14:textId="77777777" w:rsidR="00462FF7" w:rsidRDefault="00462FF7">
      <w:pPr>
        <w:pStyle w:val="CommentText"/>
      </w:pPr>
    </w:p>
    <w:p w14:paraId="6DC701D5" w14:textId="77777777" w:rsidR="00462FF7" w:rsidRDefault="00462FF7">
      <w:pPr>
        <w:pStyle w:val="CommentText"/>
      </w:pPr>
      <w:r>
        <w:t>It needs to be reorganized for clarity, but also to better highlight which parts of the system are software the team is building.</w:t>
      </w:r>
    </w:p>
  </w:comment>
  <w:comment w:id="125" w:author="Margaret R Heil" w:date="2019-09-26T00:26:00Z" w:initials="MRH">
    <w:p w14:paraId="5D86E061" w14:textId="67FCA60B" w:rsidR="00E56E1C" w:rsidRDefault="00E56E1C">
      <w:pPr>
        <w:pStyle w:val="CommentText"/>
      </w:pPr>
      <w:r>
        <w:rPr>
          <w:rStyle w:val="CommentReference"/>
        </w:rPr>
        <w:annotationRef/>
      </w:r>
      <w:r>
        <w:t>What about low level design?  We expect to see that in Final IPR.</w:t>
      </w:r>
    </w:p>
  </w:comment>
  <w:comment w:id="126" w:author="Margaret R Heil" w:date="2019-09-26T00:23:00Z" w:initials="MRH">
    <w:p w14:paraId="598268D9" w14:textId="72D79729" w:rsidR="00E56E1C" w:rsidRDefault="00E56E1C">
      <w:pPr>
        <w:pStyle w:val="CommentText"/>
      </w:pPr>
      <w:r>
        <w:rPr>
          <w:rStyle w:val="CommentReference"/>
        </w:rPr>
        <w:annotationRef/>
      </w:r>
      <w:r>
        <w:t>In figure, this is referred to as “Tech Support Employee’s Machine</w:t>
      </w:r>
      <w:proofErr w:type="gramStart"/>
      <w:r>
        <w:t>”  …</w:t>
      </w:r>
      <w:proofErr w:type="gramEnd"/>
      <w:r>
        <w:t>keep consistent in text/figure.</w:t>
      </w:r>
    </w:p>
  </w:comment>
  <w:comment w:id="127" w:author="Michael Dehaan" w:date="2019-09-22T10:04:00Z" w:initials="MD">
    <w:p w14:paraId="069E2C69" w14:textId="77777777" w:rsidR="00462FF7" w:rsidRDefault="00462FF7">
      <w:pPr>
        <w:pStyle w:val="CommentText"/>
      </w:pPr>
      <w:r>
        <w:rPr>
          <w:rStyle w:val="CommentReference"/>
        </w:rPr>
        <w:annotationRef/>
      </w:r>
      <w:r>
        <w:t>This seems a bit large to be one of the three main components.  How can this be made more clear?  Feel free to use more than one paragraph – in fact, it is expected.</w:t>
      </w:r>
    </w:p>
  </w:comment>
  <w:comment w:id="129" w:author="Margaret R Heil" w:date="2019-09-26T00:24:00Z" w:initials="MRH">
    <w:p w14:paraId="39C999E0" w14:textId="627AD361" w:rsidR="00E56E1C" w:rsidRDefault="00E56E1C">
      <w:pPr>
        <w:pStyle w:val="CommentText"/>
      </w:pPr>
      <w:r>
        <w:rPr>
          <w:rStyle w:val="CommentReference"/>
        </w:rPr>
        <w:annotationRef/>
      </w:r>
      <w:r>
        <w:t>Always refer to figures in descriptive text, as appropriate…do this throughout doc.</w:t>
      </w:r>
    </w:p>
  </w:comment>
  <w:comment w:id="130" w:author="Michael Dehaan" w:date="2019-09-22T10:06:00Z" w:initials="MD">
    <w:p w14:paraId="7D1A7E80" w14:textId="77777777" w:rsidR="00462FF7" w:rsidRDefault="00462FF7">
      <w:pPr>
        <w:pStyle w:val="CommentText"/>
      </w:pPr>
      <w:r>
        <w:rPr>
          <w:rStyle w:val="CommentReference"/>
        </w:rPr>
        <w:annotationRef/>
      </w:r>
      <w:r>
        <w:t xml:space="preserve">A diagram explaining this flow below would be helpful (low level design section).  What you basically have here is the meat of what you have done explained in only one sentence in the entire report, so obviously… it can be expanded quite a bit </w:t>
      </w:r>
      <w:r>
        <w:sym w:font="Wingdings" w:char="F04A"/>
      </w:r>
      <w:r w:rsidR="004D1833">
        <w:t xml:space="preserve">  This in fact should be the majority of this entire section and the low level design section.</w:t>
      </w:r>
    </w:p>
  </w:comment>
  <w:comment w:id="131" w:author="Margaret R Heil" w:date="2019-09-26T00:25:00Z" w:initials="MRH">
    <w:p w14:paraId="49B10A74" w14:textId="1DEAFF3A" w:rsidR="00E56E1C" w:rsidRDefault="00E56E1C">
      <w:pPr>
        <w:pStyle w:val="CommentText"/>
      </w:pPr>
      <w:r>
        <w:rPr>
          <w:rStyle w:val="CommentReference"/>
        </w:rPr>
        <w:annotationRef/>
      </w:r>
      <w:r>
        <w:t>Be consistent throughout doc with capitalization in names of technologies.</w:t>
      </w:r>
    </w:p>
  </w:comment>
  <w:comment w:id="132" w:author="Michael Dehaan" w:date="2019-09-22T10:06:00Z" w:initials="MD">
    <w:p w14:paraId="7C73E3D7" w14:textId="77777777" w:rsidR="00462FF7" w:rsidRDefault="00462FF7">
      <w:pPr>
        <w:pStyle w:val="CommentText"/>
      </w:pPr>
      <w:r>
        <w:rPr>
          <w:rStyle w:val="CommentReference"/>
        </w:rPr>
        <w:annotationRef/>
      </w:r>
      <w:r>
        <w:t>More information about how you have setup and configured ELK will be required in later drafts.</w:t>
      </w:r>
    </w:p>
  </w:comment>
  <w:comment w:id="133" w:author="Michael Dehaan" w:date="2019-09-22T10:10:00Z" w:initials="MD">
    <w:p w14:paraId="04F8AC51" w14:textId="77777777" w:rsidR="0064582A" w:rsidRDefault="0064582A">
      <w:pPr>
        <w:pStyle w:val="CommentText"/>
      </w:pPr>
      <w:r>
        <w:rPr>
          <w:rStyle w:val="CommentReference"/>
        </w:rPr>
        <w:annotationRef/>
      </w:r>
      <w:r>
        <w:t>This UI seems to be missing any sort of view into seeing the contents of the matched log files for viewing where they occur in context of the logs themselves, and may have issue scaling to 1000s of matches. “We can talk about exploring this use case some more in class, but I think you’ll need more here to make an end to end usable solution that can work for tech support to browse through these logs and understand what is going on.</w:t>
      </w:r>
    </w:p>
  </w:comment>
  <w:comment w:id="135" w:author="Michael Dehaan" w:date="2019-09-22T10:12:00Z" w:initials="MD">
    <w:p w14:paraId="52F7409E" w14:textId="77777777" w:rsidR="0064582A" w:rsidRDefault="0064582A">
      <w:pPr>
        <w:pStyle w:val="CommentText"/>
      </w:pPr>
      <w:r>
        <w:rPr>
          <w:rStyle w:val="CommentReference"/>
        </w:rPr>
        <w:annotationRef/>
      </w:r>
      <w:r>
        <w:t>Please watch the tone here.  How can this be reworded?</w:t>
      </w:r>
    </w:p>
  </w:comment>
  <w:comment w:id="137" w:author="Michael Dehaan" w:date="2019-09-22T10:13:00Z" w:initials="MD">
    <w:p w14:paraId="7276D924" w14:textId="77777777" w:rsidR="0064582A" w:rsidRDefault="0064582A">
      <w:pPr>
        <w:pStyle w:val="CommentText"/>
      </w:pPr>
      <w:r>
        <w:rPr>
          <w:rStyle w:val="CommentReference"/>
        </w:rPr>
        <w:annotationRef/>
      </w:r>
      <w:r>
        <w:t xml:space="preserve">You should be able to largely fully automate ingestion and search, so I would look forward to seeing an explanation about how to do that here.  I’m not sure about the </w:t>
      </w:r>
      <w:proofErr w:type="spellStart"/>
      <w:r>
        <w:t>Kibana</w:t>
      </w:r>
      <w:proofErr w:type="spellEnd"/>
      <w:r>
        <w:t xml:space="preserve"> part, and it would be ok if that were manual.</w:t>
      </w:r>
    </w:p>
  </w:comment>
  <w:comment w:id="138" w:author="Michael Dehaan" w:date="2019-09-22T10:14:00Z" w:initials="MD">
    <w:p w14:paraId="547541EC" w14:textId="77777777" w:rsidR="0064582A" w:rsidRDefault="0064582A">
      <w:pPr>
        <w:pStyle w:val="CommentText"/>
      </w:pPr>
      <w:r>
        <w:rPr>
          <w:rStyle w:val="CommentReference"/>
        </w:rPr>
        <w:annotationRef/>
      </w:r>
      <w:r>
        <w:t xml:space="preserve">It probably </w:t>
      </w:r>
      <w:r w:rsidRPr="0064582A">
        <w:rPr>
          <w:b/>
          <w:bCs/>
        </w:rPr>
        <w:t>DOES</w:t>
      </w:r>
      <w:r>
        <w:t xml:space="preserve"> need to be able handle unexpected formatting errors in files though.  So, maybe this does need to be done.</w:t>
      </w:r>
    </w:p>
  </w:comment>
  <w:comment w:id="139" w:author="Michael Dehaan" w:date="2019-09-22T10:14:00Z" w:initials="MD">
    <w:p w14:paraId="316EE0B7" w14:textId="77777777" w:rsidR="0064582A" w:rsidRDefault="0064582A">
      <w:pPr>
        <w:pStyle w:val="CommentText"/>
      </w:pPr>
      <w:r>
        <w:rPr>
          <w:rStyle w:val="CommentReference"/>
        </w:rPr>
        <w:annotationRef/>
      </w:r>
      <w:r w:rsidR="00415A4B">
        <w:t xml:space="preserve">Common practice is usually to have a test directory in </w:t>
      </w:r>
      <w:proofErr w:type="spellStart"/>
      <w:r w:rsidR="00415A4B">
        <w:t>git</w:t>
      </w:r>
      <w:proofErr w:type="spellEnd"/>
      <w:r w:rsidR="00415A4B">
        <w:t>, so it’s easy to modify the files.  As you also need to do live tests to process a lot of things – likely in a parallel sort of way with multiple threads (MAYBE?) it may make more sense to think of ingestion as an automated integration test.</w:t>
      </w:r>
    </w:p>
  </w:comment>
  <w:comment w:id="141" w:author="Michael Dehaan" w:date="2019-09-22T10:16:00Z" w:initials="MD">
    <w:p w14:paraId="05AF8821" w14:textId="77777777" w:rsidR="00415A4B" w:rsidRDefault="00415A4B">
      <w:pPr>
        <w:pStyle w:val="CommentText"/>
      </w:pPr>
      <w:r>
        <w:rPr>
          <w:rStyle w:val="CommentReference"/>
        </w:rPr>
        <w:annotationRef/>
      </w:r>
      <w:r>
        <w:t>Explain which parts can’t get to 100?  Not required of course - Likely the UI, but will you be able to get there with the ingestion code?  Otherwise, where did 85% come from?</w:t>
      </w:r>
    </w:p>
  </w:comment>
  <w:comment w:id="144" w:author="Michael Dehaan" w:date="2019-09-22T10:17:00Z" w:initials="MD">
    <w:p w14:paraId="3A05FD94" w14:textId="77777777" w:rsidR="00415A4B" w:rsidRDefault="00415A4B">
      <w:pPr>
        <w:pStyle w:val="CommentText"/>
      </w:pPr>
      <w:r>
        <w:rPr>
          <w:rStyle w:val="CommentReference"/>
        </w:rPr>
        <w:annotationRef/>
      </w:r>
      <w:r>
        <w:t>This is a bit confusing as it sounds like the files are coming from Google Drive.</w:t>
      </w:r>
    </w:p>
  </w:comment>
  <w:comment w:id="146" w:author="Michael Dehaan" w:date="2019-09-22T10:18:00Z" w:initials="MD">
    <w:p w14:paraId="12DDFB53" w14:textId="77777777" w:rsidR="00415A4B" w:rsidRDefault="00415A4B">
      <w:pPr>
        <w:pStyle w:val="CommentText"/>
      </w:pPr>
      <w:r>
        <w:rPr>
          <w:rStyle w:val="CommentReference"/>
        </w:rPr>
        <w:annotationRef/>
      </w:r>
      <w:r>
        <w:t>This can be part of the development guide later</w:t>
      </w:r>
    </w:p>
  </w:comment>
  <w:comment w:id="147" w:author="Margaret R Heil" w:date="2019-09-26T00:27:00Z" w:initials="MRH">
    <w:p w14:paraId="1D0C12D9" w14:textId="6F0A430F" w:rsidR="00E56E1C" w:rsidRDefault="00E56E1C">
      <w:pPr>
        <w:pStyle w:val="CommentText"/>
      </w:pPr>
      <w:r>
        <w:rPr>
          <w:rStyle w:val="CommentReference"/>
        </w:rPr>
        <w:annotationRef/>
      </w:r>
      <w:r>
        <w:t>In Final IPR, we are expecting to see Test Results.</w:t>
      </w:r>
    </w:p>
  </w:comment>
  <w:comment w:id="148" w:author="Michael Dehaan" w:date="2019-09-22T10:18:00Z" w:initials="MD">
    <w:p w14:paraId="68FF497C" w14:textId="77777777" w:rsidR="00415A4B" w:rsidRDefault="00415A4B">
      <w:pPr>
        <w:pStyle w:val="CommentText"/>
      </w:pPr>
      <w:r>
        <w:rPr>
          <w:rStyle w:val="CommentReference"/>
        </w:rPr>
        <w:annotationRef/>
      </w:r>
      <w:r>
        <w:t>If you want, you should be able to automate this in integration tests by sending a SIGINT from the python signal module.</w:t>
      </w:r>
    </w:p>
  </w:comment>
  <w:comment w:id="149" w:author="Michael Dehaan" w:date="2019-09-22T10:19:00Z" w:initials="MD">
    <w:p w14:paraId="24B30BF1" w14:textId="77777777" w:rsidR="00415A4B" w:rsidRDefault="00415A4B">
      <w:pPr>
        <w:pStyle w:val="CommentText"/>
      </w:pPr>
      <w:r>
        <w:rPr>
          <w:rStyle w:val="CommentReference"/>
        </w:rPr>
        <w:annotationRef/>
      </w:r>
      <w:r>
        <w:t>I think you’re going to want to break this down using a lot of different sample structures of log data. You should probably include some things about performance tests.  While you don’t have tremendous amounts of data to work with, the rate at which you ingest should be trackable.</w:t>
      </w:r>
    </w:p>
    <w:p w14:paraId="03DDD3A1" w14:textId="77777777" w:rsidR="00415A4B" w:rsidRDefault="00415A4B">
      <w:pPr>
        <w:pStyle w:val="CommentText"/>
      </w:pPr>
    </w:p>
    <w:p w14:paraId="700C6801" w14:textId="77777777" w:rsidR="00415A4B" w:rsidRDefault="00415A4B">
      <w:pPr>
        <w:pStyle w:val="CommentText"/>
      </w:pPr>
      <w:r>
        <w:t>Also, add some tests for the UI.</w:t>
      </w:r>
    </w:p>
  </w:comment>
  <w:comment w:id="150" w:author="Margaret R Heil" w:date="2019-09-26T00:28:00Z" w:initials="MRH">
    <w:p w14:paraId="77BB91B4" w14:textId="25A36868" w:rsidR="00E56E1C" w:rsidRDefault="00E56E1C">
      <w:pPr>
        <w:pStyle w:val="CommentText"/>
      </w:pPr>
      <w:r>
        <w:rPr>
          <w:rStyle w:val="CommentReference"/>
        </w:rPr>
        <w:annotationRef/>
      </w:r>
      <w:r>
        <w:t>YES! Please don’t forget to include this in Final IPR.</w:t>
      </w:r>
    </w:p>
  </w:comment>
  <w:comment w:id="154" w:author="Margaret R Heil" w:date="2019-09-26T00:28:00Z" w:initials="MRH">
    <w:p w14:paraId="08E9189B" w14:textId="10FC8C66" w:rsidR="00E56E1C" w:rsidRDefault="00E56E1C">
      <w:pPr>
        <w:pStyle w:val="CommentText"/>
      </w:pPr>
      <w:r>
        <w:rPr>
          <w:rStyle w:val="CommentReference"/>
        </w:rPr>
        <w:annotationRef/>
      </w:r>
      <w:r>
        <w:t xml:space="preserve">In Final IPR, task through the end of the semester.  </w:t>
      </w:r>
      <w:r>
        <w:t xml:space="preserve">Good job on this so </w:t>
      </w:r>
      <w:r>
        <w:t>far!</w:t>
      </w:r>
      <w:bookmarkStart w:id="155" w:name="_GoBack"/>
      <w:bookmarkEnd w:id="15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72E418" w15:done="0"/>
  <w15:commentEx w15:paraId="2EEB0A88" w15:done="0"/>
  <w15:commentEx w15:paraId="1BA558EB" w15:done="0"/>
  <w15:commentEx w15:paraId="247C44F1" w15:done="0"/>
  <w15:commentEx w15:paraId="3150EDF0" w15:done="0"/>
  <w15:commentEx w15:paraId="08C4DD5E" w15:done="0"/>
  <w15:commentEx w15:paraId="036D1613" w15:done="0"/>
  <w15:commentEx w15:paraId="0AF48FDA" w15:done="0"/>
  <w15:commentEx w15:paraId="633F5378" w15:done="0"/>
  <w15:commentEx w15:paraId="0F72020E" w15:done="0"/>
  <w15:commentEx w15:paraId="23C5964C" w15:done="0"/>
  <w15:commentEx w15:paraId="6E23B8D3" w15:done="0"/>
  <w15:commentEx w15:paraId="6B7660F9" w15:done="0"/>
  <w15:commentEx w15:paraId="37732712" w15:done="0"/>
  <w15:commentEx w15:paraId="57AEA5B2" w15:done="0"/>
  <w15:commentEx w15:paraId="6217746E" w15:done="0"/>
  <w15:commentEx w15:paraId="38DA86D7" w15:done="0"/>
  <w15:commentEx w15:paraId="3273A8A5" w15:done="0"/>
  <w15:commentEx w15:paraId="1A1980CF" w15:done="0"/>
  <w15:commentEx w15:paraId="5F6F47E2" w15:done="0"/>
  <w15:commentEx w15:paraId="4B259C44" w15:done="0"/>
  <w15:commentEx w15:paraId="7CE8BD82" w15:done="0"/>
  <w15:commentEx w15:paraId="07BB1825" w15:done="0"/>
  <w15:commentEx w15:paraId="2F99F6EB" w15:done="0"/>
  <w15:commentEx w15:paraId="40A2670B" w15:done="0"/>
  <w15:commentEx w15:paraId="3157EA63" w15:done="0"/>
  <w15:commentEx w15:paraId="14C7A631" w15:done="0"/>
  <w15:commentEx w15:paraId="4A3F718E" w15:done="0"/>
  <w15:commentEx w15:paraId="7EF4208F" w15:done="0"/>
  <w15:commentEx w15:paraId="76921531" w15:done="0"/>
  <w15:commentEx w15:paraId="5D43F3C2" w15:done="0"/>
  <w15:commentEx w15:paraId="12EB362A" w15:done="0"/>
  <w15:commentEx w15:paraId="6489B72E" w15:done="0"/>
  <w15:commentEx w15:paraId="12455C52" w15:done="0"/>
  <w15:commentEx w15:paraId="09F36BE4" w15:done="0"/>
  <w15:commentEx w15:paraId="5A7EC2D9" w15:done="0"/>
  <w15:commentEx w15:paraId="4C05E170" w15:done="0"/>
  <w15:commentEx w15:paraId="18A66107" w15:done="0"/>
  <w15:commentEx w15:paraId="41E50D21" w15:done="0"/>
  <w15:commentEx w15:paraId="0B357EB0" w15:done="0"/>
  <w15:commentEx w15:paraId="1E49D54B" w15:done="0"/>
  <w15:commentEx w15:paraId="1188704C" w15:done="0"/>
  <w15:commentEx w15:paraId="3A48C31D" w15:done="0"/>
  <w15:commentEx w15:paraId="34170804" w15:done="0"/>
  <w15:commentEx w15:paraId="14720F85" w15:done="0"/>
  <w15:commentEx w15:paraId="76CA2EF0" w15:done="0"/>
  <w15:commentEx w15:paraId="4577B449" w15:done="0"/>
  <w15:commentEx w15:paraId="1C4C1B2E" w15:done="0"/>
  <w15:commentEx w15:paraId="2EBB7234" w15:done="0"/>
  <w15:commentEx w15:paraId="6818FB19" w15:done="0"/>
  <w15:commentEx w15:paraId="2165CF7E" w15:done="0"/>
  <w15:commentEx w15:paraId="59D5CD58" w15:done="0"/>
  <w15:commentEx w15:paraId="7A338820" w15:done="0"/>
  <w15:commentEx w15:paraId="25FA27B1" w15:done="0"/>
  <w15:commentEx w15:paraId="08D172B8" w15:done="0"/>
  <w15:commentEx w15:paraId="662A9FE8" w15:done="0"/>
  <w15:commentEx w15:paraId="0C4587C9" w15:done="0"/>
  <w15:commentEx w15:paraId="6DC701D5" w15:done="0"/>
  <w15:commentEx w15:paraId="5D86E061" w15:done="0"/>
  <w15:commentEx w15:paraId="598268D9" w15:done="0"/>
  <w15:commentEx w15:paraId="069E2C69" w15:done="0"/>
  <w15:commentEx w15:paraId="39C999E0" w15:done="0"/>
  <w15:commentEx w15:paraId="7D1A7E80" w15:done="0"/>
  <w15:commentEx w15:paraId="49B10A74" w15:done="0"/>
  <w15:commentEx w15:paraId="7C73E3D7" w15:done="0"/>
  <w15:commentEx w15:paraId="04F8AC51" w15:done="0"/>
  <w15:commentEx w15:paraId="52F7409E" w15:done="0"/>
  <w15:commentEx w15:paraId="7276D924" w15:done="0"/>
  <w15:commentEx w15:paraId="547541EC" w15:done="0"/>
  <w15:commentEx w15:paraId="316EE0B7" w15:done="0"/>
  <w15:commentEx w15:paraId="05AF8821" w15:done="0"/>
  <w15:commentEx w15:paraId="3A05FD94" w15:done="0"/>
  <w15:commentEx w15:paraId="12DDFB53" w15:done="0"/>
  <w15:commentEx w15:paraId="1D0C12D9" w15:done="0"/>
  <w15:commentEx w15:paraId="68FF497C" w15:done="0"/>
  <w15:commentEx w15:paraId="700C6801" w15:done="0"/>
  <w15:commentEx w15:paraId="77BB91B4" w15:done="0"/>
  <w15:commentEx w15:paraId="08E918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E67E0" w14:textId="77777777" w:rsidR="00584479" w:rsidRDefault="00584479">
      <w:pPr>
        <w:spacing w:after="0"/>
      </w:pPr>
      <w:r>
        <w:separator/>
      </w:r>
    </w:p>
  </w:endnote>
  <w:endnote w:type="continuationSeparator" w:id="0">
    <w:p w14:paraId="240ED6F7" w14:textId="77777777" w:rsidR="00584479" w:rsidRDefault="00584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5C860" w14:textId="77777777" w:rsidR="00584479" w:rsidRDefault="00584479">
      <w:pPr>
        <w:spacing w:after="0"/>
      </w:pPr>
      <w:r>
        <w:separator/>
      </w:r>
    </w:p>
  </w:footnote>
  <w:footnote w:type="continuationSeparator" w:id="0">
    <w:p w14:paraId="39CFD2DF" w14:textId="77777777" w:rsidR="00584479" w:rsidRDefault="005844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614C" w14:textId="77777777" w:rsidR="00462FF7" w:rsidRDefault="00462FF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B3D"/>
    <w:multiLevelType w:val="multilevel"/>
    <w:tmpl w:val="ECD8A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87E20"/>
    <w:multiLevelType w:val="multilevel"/>
    <w:tmpl w:val="A8881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C2407E"/>
    <w:multiLevelType w:val="multilevel"/>
    <w:tmpl w:val="D75CA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72191"/>
    <w:multiLevelType w:val="multilevel"/>
    <w:tmpl w:val="BEC8B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A3551D"/>
    <w:multiLevelType w:val="multilevel"/>
    <w:tmpl w:val="F6CA4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5267C0"/>
    <w:multiLevelType w:val="multilevel"/>
    <w:tmpl w:val="D994C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9355BF"/>
    <w:multiLevelType w:val="multilevel"/>
    <w:tmpl w:val="B58C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2D2148"/>
    <w:multiLevelType w:val="multilevel"/>
    <w:tmpl w:val="EC0E6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F71256"/>
    <w:multiLevelType w:val="multilevel"/>
    <w:tmpl w:val="3C723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BD02AA"/>
    <w:multiLevelType w:val="multilevel"/>
    <w:tmpl w:val="A1281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A83ED3"/>
    <w:multiLevelType w:val="multilevel"/>
    <w:tmpl w:val="B658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7"/>
  </w:num>
  <w:num w:numId="4">
    <w:abstractNumId w:val="0"/>
  </w:num>
  <w:num w:numId="5">
    <w:abstractNumId w:val="1"/>
  </w:num>
  <w:num w:numId="6">
    <w:abstractNumId w:val="9"/>
  </w:num>
  <w:num w:numId="7">
    <w:abstractNumId w:val="6"/>
  </w:num>
  <w:num w:numId="8">
    <w:abstractNumId w:val="5"/>
  </w:num>
  <w:num w:numId="9">
    <w:abstractNumId w:val="3"/>
  </w:num>
  <w:num w:numId="10">
    <w:abstractNumId w:val="2"/>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Dehaan">
    <w15:presenceInfo w15:providerId="None" w15:userId="Michael Dehaan"/>
  </w15:person>
  <w15:person w15:author="Margaret R Heil">
    <w15:presenceInfo w15:providerId="None" w15:userId="Margaret R H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6E"/>
    <w:rsid w:val="0015130E"/>
    <w:rsid w:val="00285B90"/>
    <w:rsid w:val="003E71B5"/>
    <w:rsid w:val="00415A4B"/>
    <w:rsid w:val="00462FF7"/>
    <w:rsid w:val="004D1833"/>
    <w:rsid w:val="00584479"/>
    <w:rsid w:val="005F6D35"/>
    <w:rsid w:val="00606C88"/>
    <w:rsid w:val="0064582A"/>
    <w:rsid w:val="006F2D6E"/>
    <w:rsid w:val="00887069"/>
    <w:rsid w:val="008D1FA1"/>
    <w:rsid w:val="008D35B0"/>
    <w:rsid w:val="00BD4796"/>
    <w:rsid w:val="00E56E1C"/>
    <w:rsid w:val="00E6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8B71"/>
  <w15:docId w15:val="{72D55944-12A8-4451-A476-6201D984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one" w:sz="0" w:space="3" w:color="auto"/>
        <w:bottom w:val="none" w:sz="0" w:space="3" w:color="auto"/>
        <w:between w:val="none" w:sz="0" w:space="3" w:color="auto"/>
      </w:pBdr>
      <w:spacing w:after="120" w:line="271" w:lineRule="auto"/>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after="120" w:line="273"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E71B5"/>
    <w:rPr>
      <w:sz w:val="18"/>
      <w:szCs w:val="18"/>
    </w:rPr>
  </w:style>
  <w:style w:type="paragraph" w:styleId="CommentText">
    <w:name w:val="annotation text"/>
    <w:basedOn w:val="Normal"/>
    <w:link w:val="CommentTextChar"/>
    <w:uiPriority w:val="99"/>
    <w:semiHidden/>
    <w:unhideWhenUsed/>
    <w:rsid w:val="003E71B5"/>
  </w:style>
  <w:style w:type="character" w:customStyle="1" w:styleId="CommentTextChar">
    <w:name w:val="Comment Text Char"/>
    <w:basedOn w:val="DefaultParagraphFont"/>
    <w:link w:val="CommentText"/>
    <w:uiPriority w:val="99"/>
    <w:semiHidden/>
    <w:rsid w:val="003E71B5"/>
  </w:style>
  <w:style w:type="paragraph" w:styleId="CommentSubject">
    <w:name w:val="annotation subject"/>
    <w:basedOn w:val="CommentText"/>
    <w:next w:val="CommentText"/>
    <w:link w:val="CommentSubjectChar"/>
    <w:uiPriority w:val="99"/>
    <w:semiHidden/>
    <w:unhideWhenUsed/>
    <w:rsid w:val="003E71B5"/>
    <w:rPr>
      <w:b/>
      <w:bCs/>
      <w:sz w:val="20"/>
      <w:szCs w:val="20"/>
    </w:rPr>
  </w:style>
  <w:style w:type="character" w:customStyle="1" w:styleId="CommentSubjectChar">
    <w:name w:val="Comment Subject Char"/>
    <w:basedOn w:val="CommentTextChar"/>
    <w:link w:val="CommentSubject"/>
    <w:uiPriority w:val="99"/>
    <w:semiHidden/>
    <w:rsid w:val="003E71B5"/>
    <w:rPr>
      <w:b/>
      <w:bCs/>
      <w:sz w:val="20"/>
      <w:szCs w:val="20"/>
    </w:rPr>
  </w:style>
  <w:style w:type="paragraph" w:styleId="BalloonText">
    <w:name w:val="Balloon Text"/>
    <w:basedOn w:val="Normal"/>
    <w:link w:val="BalloonTextChar"/>
    <w:uiPriority w:val="99"/>
    <w:semiHidden/>
    <w:unhideWhenUsed/>
    <w:rsid w:val="003E71B5"/>
    <w:pPr>
      <w:spacing w:after="0"/>
    </w:pPr>
    <w:rPr>
      <w:sz w:val="18"/>
      <w:szCs w:val="18"/>
    </w:rPr>
  </w:style>
  <w:style w:type="character" w:customStyle="1" w:styleId="BalloonTextChar">
    <w:name w:val="Balloon Text Char"/>
    <w:basedOn w:val="DefaultParagraphFont"/>
    <w:link w:val="BalloonText"/>
    <w:uiPriority w:val="99"/>
    <w:semiHidden/>
    <w:rsid w:val="003E71B5"/>
    <w:rPr>
      <w:sz w:val="18"/>
      <w:szCs w:val="18"/>
    </w:rPr>
  </w:style>
  <w:style w:type="character" w:styleId="Strong">
    <w:name w:val="Strong"/>
    <w:basedOn w:val="DefaultParagraphFont"/>
    <w:uiPriority w:val="22"/>
    <w:qFormat/>
    <w:rsid w:val="00606C88"/>
    <w:rPr>
      <w:b/>
      <w:bCs/>
    </w:rPr>
  </w:style>
  <w:style w:type="character" w:styleId="Hyperlink">
    <w:name w:val="Hyperlink"/>
    <w:basedOn w:val="DefaultParagraphFont"/>
    <w:uiPriority w:val="99"/>
    <w:semiHidden/>
    <w:unhideWhenUsed/>
    <w:rsid w:val="00151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sdc.csc.ncsu.edu/rubric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R Heil</dc:creator>
  <cp:lastModifiedBy>Margaret R Heil</cp:lastModifiedBy>
  <cp:revision>3</cp:revision>
  <dcterms:created xsi:type="dcterms:W3CDTF">2019-09-26T04:12:00Z</dcterms:created>
  <dcterms:modified xsi:type="dcterms:W3CDTF">2019-09-26T04:29:00Z</dcterms:modified>
</cp:coreProperties>
</file>